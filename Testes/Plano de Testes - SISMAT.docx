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08D" w:rsidRPr="001D4FEF" w:rsidRDefault="00EB108D" w:rsidP="001D4FEF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right"/>
        <w:rPr>
          <w:b w:val="0"/>
          <w:sz w:val="96"/>
          <w:szCs w:val="96"/>
        </w:rPr>
      </w:pPr>
      <w:r w:rsidRPr="001D4FEF">
        <w:rPr>
          <w:b w:val="0"/>
          <w:sz w:val="96"/>
          <w:szCs w:val="96"/>
        </w:rPr>
        <w:t>Plano de Testes</w:t>
      </w: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pStyle w:val="titulo"/>
        <w:spacing w:before="120"/>
      </w:pPr>
    </w:p>
    <w:p w:rsidR="00EB108D" w:rsidRPr="001D4FEF" w:rsidRDefault="00EB108D" w:rsidP="00EB108D">
      <w:pPr>
        <w:jc w:val="right"/>
        <w:rPr>
          <w:rFonts w:cs="Arial"/>
          <w:b/>
          <w:bCs/>
          <w:sz w:val="40"/>
          <w:lang w:val="pt-BR"/>
        </w:rPr>
      </w:pPr>
      <w:r w:rsidRPr="001D4FEF">
        <w:rPr>
          <w:rFonts w:cs="Arial"/>
          <w:b/>
          <w:bCs/>
          <w:sz w:val="40"/>
          <w:lang w:val="pt-BR"/>
        </w:rPr>
        <w:t xml:space="preserve">Cliente: </w:t>
      </w:r>
      <w:r w:rsidR="00562868" w:rsidRPr="001D4FEF">
        <w:rPr>
          <w:rFonts w:cs="Arial"/>
          <w:b/>
          <w:bCs/>
          <w:i/>
          <w:iCs/>
          <w:sz w:val="40"/>
          <w:lang w:val="pt-BR"/>
        </w:rPr>
        <w:t>&lt;Nome do Cliente&gt;</w:t>
      </w:r>
    </w:p>
    <w:p w:rsidR="00EB108D" w:rsidRPr="001D4FEF" w:rsidRDefault="00EB108D" w:rsidP="00EB108D">
      <w:pPr>
        <w:jc w:val="right"/>
        <w:rPr>
          <w:rFonts w:cs="Arial"/>
          <w:sz w:val="40"/>
          <w:lang w:val="pt-BR"/>
        </w:rPr>
      </w:pPr>
    </w:p>
    <w:p w:rsidR="00EB108D" w:rsidRPr="001D4FEF" w:rsidRDefault="00EB108D" w:rsidP="00EB108D">
      <w:pPr>
        <w:pStyle w:val="sistema"/>
        <w:rPr>
          <w:i w:val="0"/>
          <w:color w:val="000000"/>
        </w:rPr>
      </w:pPr>
      <w:r w:rsidRPr="001D4FEF">
        <w:rPr>
          <w:i w:val="0"/>
        </w:rPr>
        <w:t>Projeto:</w:t>
      </w:r>
      <w:r w:rsidRPr="001D4FEF">
        <w:rPr>
          <w:i w:val="0"/>
          <w:color w:val="0000FF"/>
        </w:rPr>
        <w:t xml:space="preserve"> </w:t>
      </w:r>
      <w:r w:rsidR="008F732C">
        <w:rPr>
          <w:i w:val="0"/>
          <w:color w:val="000000"/>
        </w:rPr>
        <w:t>&lt;SISMAT</w:t>
      </w:r>
      <w:r w:rsidR="00562868" w:rsidRPr="001D4FEF">
        <w:rPr>
          <w:i w:val="0"/>
          <w:color w:val="000000"/>
        </w:rPr>
        <w:t>&gt;</w:t>
      </w:r>
    </w:p>
    <w:p w:rsidR="00EB108D" w:rsidRPr="001D4FEF" w:rsidRDefault="00EB108D" w:rsidP="00EB108D">
      <w:pPr>
        <w:pStyle w:val="sistema"/>
        <w:rPr>
          <w:i w:val="0"/>
          <w:color w:val="0000FF"/>
        </w:rPr>
      </w:pPr>
      <w:r w:rsidRPr="001D4FEF">
        <w:rPr>
          <w:i w:val="0"/>
        </w:rPr>
        <w:t>Versão:</w:t>
      </w:r>
      <w:r w:rsidR="008F732C">
        <w:rPr>
          <w:i w:val="0"/>
        </w:rPr>
        <w:t xml:space="preserve"> &lt;01</w:t>
      </w:r>
      <w:r w:rsidR="00562868" w:rsidRPr="001D4FEF">
        <w:rPr>
          <w:i w:val="0"/>
        </w:rPr>
        <w:t>&gt;</w:t>
      </w:r>
      <w:r w:rsidRPr="001D4FEF">
        <w:rPr>
          <w:i w:val="0"/>
        </w:rPr>
        <w:t>.</w:t>
      </w:r>
      <w:r w:rsidR="008F732C">
        <w:rPr>
          <w:i w:val="0"/>
        </w:rPr>
        <w:t>&lt;00</w:t>
      </w:r>
      <w:r w:rsidR="00562868" w:rsidRPr="001D4FEF">
        <w:rPr>
          <w:i w:val="0"/>
        </w:rPr>
        <w:t>&gt;</w:t>
      </w: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rPr>
          <w:lang w:val="pt-BR"/>
        </w:rPr>
      </w:pPr>
    </w:p>
    <w:p w:rsidR="00EB108D" w:rsidRPr="001D4FEF" w:rsidRDefault="00EB108D" w:rsidP="00EB108D">
      <w:pPr>
        <w:jc w:val="right"/>
        <w:rPr>
          <w:sz w:val="28"/>
          <w:lang w:val="pt-BR"/>
        </w:rPr>
      </w:pPr>
    </w:p>
    <w:p w:rsidR="008F732C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>Equipe:</w:t>
      </w:r>
    </w:p>
    <w:p w:rsidR="00EB108D" w:rsidRPr="001D4FEF" w:rsidRDefault="00EB108D" w:rsidP="00EB108D">
      <w:pPr>
        <w:jc w:val="right"/>
        <w:rPr>
          <w:sz w:val="28"/>
          <w:lang w:val="pt-BR"/>
        </w:rPr>
      </w:pPr>
      <w:r w:rsidRPr="001D4FEF">
        <w:rPr>
          <w:sz w:val="28"/>
          <w:lang w:val="pt-BR"/>
        </w:rPr>
        <w:t xml:space="preserve"> </w:t>
      </w:r>
    </w:p>
    <w:p w:rsidR="00EB108D" w:rsidRPr="001D4FEF" w:rsidRDefault="008F732C" w:rsidP="00EB108D">
      <w:pPr>
        <w:jc w:val="right"/>
        <w:rPr>
          <w:sz w:val="28"/>
          <w:lang w:val="pt-BR"/>
        </w:rPr>
      </w:pPr>
      <w:r>
        <w:rPr>
          <w:sz w:val="28"/>
          <w:lang w:val="pt-BR"/>
        </w:rPr>
        <w:t>EDÊNIO FEITOSA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ANDRE BATISTA</w:t>
      </w:r>
    </w:p>
    <w:p w:rsidR="00962B5A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>DJANIR ALVES</w:t>
      </w:r>
    </w:p>
    <w:p w:rsidR="00562868" w:rsidRPr="001D4FEF" w:rsidRDefault="00962B5A" w:rsidP="00562868">
      <w:pPr>
        <w:jc w:val="right"/>
        <w:rPr>
          <w:sz w:val="28"/>
          <w:lang w:val="pt-BR"/>
        </w:rPr>
      </w:pPr>
      <w:r>
        <w:rPr>
          <w:sz w:val="28"/>
          <w:lang w:val="pt-BR"/>
        </w:rPr>
        <w:t xml:space="preserve">RODRIGO CORREA </w:t>
      </w:r>
    </w:p>
    <w:p w:rsidR="00EB108D" w:rsidRPr="001D4FEF" w:rsidRDefault="00EB108D" w:rsidP="00EB108D">
      <w:pPr>
        <w:jc w:val="right"/>
        <w:rPr>
          <w:lang w:val="pt-BR"/>
        </w:rPr>
        <w:sectPr w:rsidR="00EB108D" w:rsidRPr="001D4FEF" w:rsidSect="0016692A">
          <w:headerReference w:type="default" r:id="rId8"/>
          <w:pgSz w:w="11906" w:h="16838" w:code="9"/>
          <w:pgMar w:top="1134" w:right="1418" w:bottom="2041" w:left="1418" w:header="680" w:footer="680" w:gutter="0"/>
          <w:cols w:space="720"/>
        </w:sectPr>
      </w:pPr>
    </w:p>
    <w:p w:rsidR="001173B8" w:rsidRPr="001D4FEF" w:rsidRDefault="001173B8">
      <w:pPr>
        <w:pStyle w:val="Ttulo"/>
        <w:spacing w:line="288" w:lineRule="auto"/>
        <w:rPr>
          <w:rFonts w:ascii="Calibri" w:hAnsi="Calibri"/>
          <w:lang w:val="pt-BR"/>
        </w:rPr>
      </w:pPr>
      <w:r w:rsidRPr="001D4FEF">
        <w:rPr>
          <w:rFonts w:ascii="Calibri" w:hAnsi="Calibri"/>
          <w:b w:val="0"/>
          <w:sz w:val="20"/>
          <w:lang w:val="pt-BR"/>
        </w:rPr>
        <w:lastRenderedPageBreak/>
        <w:t> </w:t>
      </w:r>
    </w:p>
    <w:p w:rsidR="001173B8" w:rsidRPr="001D4FEF" w:rsidRDefault="001173B8">
      <w:pPr>
        <w:pStyle w:val="Ttulo"/>
        <w:rPr>
          <w:rFonts w:ascii="Calibri" w:hAnsi="Calibri"/>
          <w:lang w:val="pt-BR"/>
        </w:rPr>
      </w:pPr>
      <w:r w:rsidRPr="001D4FEF">
        <w:rPr>
          <w:rFonts w:ascii="Calibri" w:hAnsi="Calibri"/>
          <w:lang w:val="pt-BR"/>
        </w:rPr>
        <w:t>Histórico de Revisões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42"/>
        <w:gridCol w:w="4293"/>
        <w:gridCol w:w="2641"/>
      </w:tblGrid>
      <w:tr w:rsidR="00562868" w:rsidRPr="008F732C" w:rsidTr="00562868"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379" w:type="pct"/>
          </w:tcPr>
          <w:p w:rsidR="00562868" w:rsidRPr="001D4FEF" w:rsidRDefault="00562868">
            <w:pPr>
              <w:pStyle w:val="Tabletext"/>
              <w:jc w:val="center"/>
              <w:rPr>
                <w:rFonts w:ascii="Calibri" w:hAnsi="Calibri"/>
                <w:b/>
                <w:lang w:val="pt-BR"/>
              </w:rPr>
            </w:pPr>
            <w:r w:rsidRPr="001D4FEF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CF2D0D">
            <w:pPr>
              <w:pStyle w:val="Tabletext"/>
              <w:rPr>
                <w:rFonts w:ascii="Calibri" w:hAnsi="Calibri"/>
                <w:lang w:val="pt-BR"/>
              </w:rPr>
            </w:pPr>
            <w:proofErr w:type="spellStart"/>
            <w:proofErr w:type="gramStart"/>
            <w:r w:rsidRPr="001D4FEF">
              <w:rPr>
                <w:rFonts w:ascii="Calibri" w:hAnsi="Calibri"/>
                <w:lang w:val="pt-BR"/>
              </w:rPr>
              <w:t>dd</w:t>
            </w:r>
            <w:proofErr w:type="spellEnd"/>
            <w:proofErr w:type="gramEnd"/>
            <w:r w:rsidRPr="001D4FEF">
              <w:rPr>
                <w:rFonts w:ascii="Calibri" w:hAnsi="Calibri"/>
                <w:lang w:val="pt-BR"/>
              </w:rPr>
              <w:t>/mm/</w:t>
            </w:r>
            <w:proofErr w:type="spellStart"/>
            <w:r w:rsidRPr="001D4FEF">
              <w:rPr>
                <w:rFonts w:ascii="Calibri" w:hAnsi="Calibri"/>
                <w:lang w:val="pt-BR"/>
              </w:rPr>
              <w:t>aaaa</w:t>
            </w:r>
            <w:proofErr w:type="spellEnd"/>
          </w:p>
        </w:tc>
        <w:tc>
          <w:tcPr>
            <w:tcW w:w="2241" w:type="pct"/>
          </w:tcPr>
          <w:p w:rsidR="00562868" w:rsidRPr="001D4FEF" w:rsidRDefault="00562868">
            <w:pPr>
              <w:pStyle w:val="Tabletext"/>
              <w:rPr>
                <w:rFonts w:ascii="Calibri" w:hAnsi="Calibri"/>
                <w:lang w:val="pt-BR"/>
              </w:rPr>
            </w:pPr>
            <w:r w:rsidRPr="001D4FEF">
              <w:rPr>
                <w:rFonts w:ascii="Calibri" w:hAnsi="Calibri"/>
                <w:lang w:val="pt-BR"/>
              </w:rPr>
              <w:t>Release Inicial</w:t>
            </w: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  <w:tr w:rsidR="00562868" w:rsidRPr="008F732C" w:rsidTr="00562868">
        <w:tc>
          <w:tcPr>
            <w:tcW w:w="1379" w:type="pct"/>
          </w:tcPr>
          <w:p w:rsidR="00562868" w:rsidRPr="001D4FEF" w:rsidRDefault="00562868" w:rsidP="001173B8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2241" w:type="pct"/>
          </w:tcPr>
          <w:p w:rsidR="00562868" w:rsidRPr="001D4FEF" w:rsidRDefault="00562868" w:rsidP="00EB108D">
            <w:pPr>
              <w:pStyle w:val="Tabletext"/>
              <w:rPr>
                <w:rFonts w:ascii="Calibri" w:hAnsi="Calibri"/>
                <w:lang w:val="pt-BR"/>
              </w:rPr>
            </w:pPr>
          </w:p>
        </w:tc>
        <w:tc>
          <w:tcPr>
            <w:tcW w:w="1379" w:type="pct"/>
          </w:tcPr>
          <w:p w:rsidR="00562868" w:rsidRPr="001D4FEF" w:rsidRDefault="00562868" w:rsidP="00EB108D">
            <w:pPr>
              <w:pStyle w:val="SemEspaamento"/>
              <w:rPr>
                <w:lang w:val="pt-BR"/>
              </w:rPr>
            </w:pPr>
          </w:p>
        </w:tc>
      </w:tr>
    </w:tbl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>
      <w:pPr>
        <w:pStyle w:val="Ttulo"/>
        <w:rPr>
          <w:rFonts w:ascii="Calibri" w:hAnsi="Calibri"/>
          <w:sz w:val="38"/>
          <w:lang w:val="pt-BR"/>
        </w:rPr>
      </w:pPr>
      <w:r w:rsidRPr="001D4FEF">
        <w:rPr>
          <w:rFonts w:ascii="Calibri" w:hAnsi="Calibri"/>
          <w:lang w:val="pt-BR"/>
        </w:rPr>
        <w:br w:type="page"/>
      </w:r>
      <w:r w:rsidRPr="001D4FEF">
        <w:rPr>
          <w:rFonts w:ascii="Calibri" w:hAnsi="Calibri"/>
          <w:sz w:val="38"/>
          <w:lang w:val="pt-BR"/>
        </w:rPr>
        <w:lastRenderedPageBreak/>
        <w:t>Índice</w:t>
      </w:r>
    </w:p>
    <w:p w:rsidR="001173B8" w:rsidRPr="001D4FEF" w:rsidRDefault="001173B8">
      <w:pPr>
        <w:rPr>
          <w:rFonts w:ascii="Calibri" w:hAnsi="Calibri"/>
          <w:sz w:val="22"/>
          <w:lang w:val="pt-BR"/>
        </w:rPr>
      </w:pPr>
    </w:p>
    <w:p w:rsidR="009F7193" w:rsidRDefault="007E28C4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1D4FEF">
        <w:rPr>
          <w:rFonts w:ascii="Calibri" w:hAnsi="Calibri"/>
          <w:sz w:val="22"/>
          <w:lang w:val="pt-BR"/>
        </w:rPr>
        <w:fldChar w:fldCharType="begin"/>
      </w:r>
      <w:r w:rsidR="001173B8" w:rsidRPr="001D4FEF">
        <w:rPr>
          <w:rFonts w:ascii="Calibri" w:hAnsi="Calibri"/>
          <w:sz w:val="22"/>
          <w:lang w:val="pt-BR"/>
        </w:rPr>
        <w:instrText xml:space="preserve"> TOC \o "1-3" </w:instrText>
      </w:r>
      <w:r w:rsidRPr="001D4FEF">
        <w:rPr>
          <w:rFonts w:ascii="Calibri" w:hAnsi="Calibri"/>
          <w:sz w:val="22"/>
          <w:lang w:val="pt-BR"/>
        </w:rPr>
        <w:fldChar w:fldCharType="separate"/>
      </w:r>
      <w:r w:rsidR="009F7193" w:rsidRPr="004F32C7">
        <w:rPr>
          <w:rFonts w:ascii="Calibri" w:hAnsi="Calibri"/>
          <w:noProof/>
          <w:lang w:val="pt-BR"/>
        </w:rPr>
        <w:t>1.</w:t>
      </w:r>
      <w:r w:rsidR="009F7193"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="009F7193" w:rsidRPr="004F32C7">
        <w:rPr>
          <w:rFonts w:ascii="Calibri" w:hAnsi="Calibri"/>
          <w:noProof/>
          <w:lang w:val="pt-BR"/>
        </w:rPr>
        <w:t>Introdução</w:t>
      </w:r>
      <w:r w:rsidR="009F7193">
        <w:rPr>
          <w:noProof/>
        </w:rPr>
        <w:tab/>
      </w:r>
      <w:r>
        <w:rPr>
          <w:noProof/>
        </w:rPr>
        <w:fldChar w:fldCharType="begin"/>
      </w:r>
      <w:r w:rsidR="009F7193">
        <w:rPr>
          <w:noProof/>
        </w:rPr>
        <w:instrText xml:space="preserve"> PAGEREF _Toc242451436 \h </w:instrText>
      </w:r>
      <w:r>
        <w:rPr>
          <w:noProof/>
        </w:rPr>
      </w:r>
      <w:r>
        <w:rPr>
          <w:noProof/>
        </w:rPr>
        <w:fldChar w:fldCharType="separate"/>
      </w:r>
      <w:r w:rsidR="009F7193">
        <w:rPr>
          <w:noProof/>
        </w:rPr>
        <w:t>4</w:t>
      </w:r>
      <w:r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Identificador do plano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Objetivos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O Sistema &lt;Projeto&gt;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_Toc242451439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Escopo Negativo: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Referências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Nível na sequência de teste.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4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A TESTAR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Funcional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do Ciclo de Negócios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_Toc242451449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Stress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Segurança e de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2.9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Falha/Recuperação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795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2.10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5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Estratégia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Tipos de Teste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Integridade de Dados e do Banco de Dados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Funcionalidade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da Interface do Usuário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_Toc242451459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Performance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6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Carga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Segurança e Controle de Acesso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_Toc242451462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3"/>
        <w:tabs>
          <w:tab w:val="left" w:pos="1051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b/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i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b/>
          <w:noProof/>
          <w:lang w:val="pt-BR"/>
        </w:rPr>
        <w:t>Teste de Instalação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_Toc242451463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Ferramentas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_Toc242451464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7</w:t>
      </w:r>
      <w:r w:rsidR="007E28C4">
        <w:rPr>
          <w:noProof/>
        </w:rPr>
        <w:fldChar w:fldCharType="end"/>
      </w:r>
    </w:p>
    <w:p w:rsidR="009F7193" w:rsidRDefault="009F7193">
      <w:pPr>
        <w:pStyle w:val="Sumrio2"/>
        <w:tabs>
          <w:tab w:val="left" w:pos="693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Riscos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_Toc242451465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8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Requisitos de suspensão e retomada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_Toc242451466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9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Matriz de rastreabilidade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_Toc242451467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10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Responsabilidades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_Toc242451468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11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Necessidade treinamento da equipe</w:t>
      </w:r>
      <w:r w:rsidRPr="008F732C">
        <w:rPr>
          <w:noProof/>
          <w:lang w:val="pt-BR"/>
        </w:rPr>
        <w:tab/>
      </w:r>
      <w:r w:rsidR="007E28C4">
        <w:rPr>
          <w:noProof/>
        </w:rPr>
        <w:fldChar w:fldCharType="begin"/>
      </w:r>
      <w:r w:rsidRPr="008F732C">
        <w:rPr>
          <w:noProof/>
          <w:lang w:val="pt-BR"/>
        </w:rPr>
        <w:instrText xml:space="preserve"> PAGEREF _Toc242451469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 w:rsidRPr="008F732C">
        <w:rPr>
          <w:noProof/>
          <w:lang w:val="pt-BR"/>
        </w:rPr>
        <w:t>12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Cobertura dos testes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_Toc242451470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13</w:t>
      </w:r>
      <w:r w:rsidR="007E28C4">
        <w:rPr>
          <w:noProof/>
        </w:rPr>
        <w:fldChar w:fldCharType="end"/>
      </w:r>
    </w:p>
    <w:p w:rsidR="009F7193" w:rsidRDefault="009F7193">
      <w:pPr>
        <w:pStyle w:val="Sumrio1"/>
        <w:tabs>
          <w:tab w:val="left" w:pos="395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</w:pPr>
      <w:r w:rsidRPr="004F32C7">
        <w:rPr>
          <w:rFonts w:ascii="Calibri" w:hAnsi="Calibri"/>
          <w:noProof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4"/>
          <w:szCs w:val="24"/>
          <w:lang w:val="pt-BR" w:eastAsia="ja-JP"/>
        </w:rPr>
        <w:tab/>
      </w:r>
      <w:r w:rsidRPr="004F32C7">
        <w:rPr>
          <w:rFonts w:ascii="Calibri" w:hAnsi="Calibri"/>
          <w:noProof/>
          <w:lang w:val="pt-BR"/>
        </w:rPr>
        <w:t>Cronograma</w:t>
      </w:r>
      <w:r>
        <w:rPr>
          <w:noProof/>
        </w:rPr>
        <w:tab/>
      </w:r>
      <w:r w:rsidR="007E28C4">
        <w:rPr>
          <w:noProof/>
        </w:rPr>
        <w:fldChar w:fldCharType="begin"/>
      </w:r>
      <w:r>
        <w:rPr>
          <w:noProof/>
        </w:rPr>
        <w:instrText xml:space="preserve"> PAGEREF _Toc242451471 \h </w:instrText>
      </w:r>
      <w:r w:rsidR="007E28C4">
        <w:rPr>
          <w:noProof/>
        </w:rPr>
      </w:r>
      <w:r w:rsidR="007E28C4">
        <w:rPr>
          <w:noProof/>
        </w:rPr>
        <w:fldChar w:fldCharType="separate"/>
      </w:r>
      <w:r>
        <w:rPr>
          <w:noProof/>
        </w:rPr>
        <w:t>14</w:t>
      </w:r>
      <w:r w:rsidR="007E28C4">
        <w:rPr>
          <w:noProof/>
        </w:rPr>
        <w:fldChar w:fldCharType="end"/>
      </w:r>
    </w:p>
    <w:p w:rsidR="001173B8" w:rsidRPr="001D4FEF" w:rsidRDefault="007E28C4">
      <w:p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fldChar w:fldCharType="end"/>
      </w:r>
      <w:r w:rsidR="001173B8"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>
      <w:pPr>
        <w:pStyle w:val="Ttulo1"/>
        <w:rPr>
          <w:rFonts w:ascii="Calibri" w:hAnsi="Calibri"/>
          <w:sz w:val="26"/>
          <w:lang w:val="pt-BR"/>
        </w:rPr>
      </w:pPr>
      <w:bookmarkStart w:id="1" w:name="_Toc242451436"/>
      <w:r w:rsidRPr="001D4FEF">
        <w:rPr>
          <w:rFonts w:ascii="Calibri" w:hAnsi="Calibri"/>
          <w:sz w:val="26"/>
          <w:lang w:val="pt-BR"/>
        </w:rPr>
        <w:lastRenderedPageBreak/>
        <w:t>Introdução</w:t>
      </w:r>
      <w:bookmarkEnd w:id="1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pStyle w:val="Ttulo2"/>
        <w:rPr>
          <w:rFonts w:ascii="Calibri" w:hAnsi="Calibri"/>
          <w:sz w:val="22"/>
          <w:lang w:val="pt-BR"/>
        </w:rPr>
      </w:pPr>
      <w:bookmarkStart w:id="2" w:name="_Toc242451437"/>
      <w:r w:rsidRPr="001D4FEF">
        <w:rPr>
          <w:rFonts w:ascii="Calibri" w:hAnsi="Calibri"/>
          <w:sz w:val="22"/>
          <w:lang w:val="pt-BR"/>
        </w:rPr>
        <w:t>Identificador do plano de teste</w:t>
      </w:r>
      <w:bookmarkEnd w:id="2"/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9D3D4F" w:rsidRPr="001D4FEF" w:rsidRDefault="009D3D4F" w:rsidP="009D3D4F">
      <w:pPr>
        <w:rPr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" w:name="_Toc242451438"/>
      <w:r w:rsidRPr="001D4FEF">
        <w:rPr>
          <w:rFonts w:ascii="Calibri" w:hAnsi="Calibri"/>
          <w:sz w:val="22"/>
          <w:lang w:val="pt-BR"/>
        </w:rPr>
        <w:t>Objetivos</w:t>
      </w:r>
      <w:bookmarkEnd w:id="3"/>
    </w:p>
    <w:p w:rsidR="001173B8" w:rsidRPr="001D4FEF" w:rsidRDefault="00562868">
      <w:pPr>
        <w:pStyle w:val="Corpodetex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Este documento tem como objetivo..</w:t>
      </w:r>
      <w:r w:rsidR="001173B8"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4" w:name="_Toc314978529"/>
      <w:bookmarkStart w:id="5" w:name="_Toc324843635"/>
      <w:bookmarkStart w:id="6" w:name="_Toc324851942"/>
      <w:bookmarkStart w:id="7" w:name="_Toc324915525"/>
      <w:bookmarkStart w:id="8" w:name="_Toc433104438"/>
      <w:bookmarkStart w:id="9" w:name="_Toc456598951"/>
      <w:bookmarkStart w:id="10" w:name="_Toc242451439"/>
      <w:r w:rsidRPr="001D4FEF">
        <w:rPr>
          <w:rFonts w:ascii="Calibri" w:hAnsi="Calibri"/>
          <w:sz w:val="22"/>
          <w:lang w:val="pt-BR"/>
        </w:rPr>
        <w:t xml:space="preserve">O </w:t>
      </w:r>
      <w:bookmarkEnd w:id="4"/>
      <w:bookmarkEnd w:id="5"/>
      <w:bookmarkEnd w:id="6"/>
      <w:bookmarkEnd w:id="7"/>
      <w:bookmarkEnd w:id="8"/>
      <w:bookmarkEnd w:id="9"/>
      <w:r w:rsidRPr="001D4FEF">
        <w:rPr>
          <w:rFonts w:ascii="Calibri" w:hAnsi="Calibri"/>
          <w:sz w:val="22"/>
          <w:lang w:val="pt-BR"/>
        </w:rPr>
        <w:t xml:space="preserve">Sistema </w:t>
      </w:r>
      <w:r w:rsidR="00562868" w:rsidRPr="001D4FEF">
        <w:rPr>
          <w:rFonts w:ascii="Calibri" w:hAnsi="Calibri"/>
          <w:sz w:val="22"/>
          <w:lang w:val="pt-BR"/>
        </w:rPr>
        <w:t>&lt;Projeto&gt;</w:t>
      </w:r>
      <w:bookmarkEnd w:id="10"/>
    </w:p>
    <w:p w:rsidR="001173B8" w:rsidRPr="001D4FEF" w:rsidRDefault="001173B8">
      <w:pPr>
        <w:rPr>
          <w:rFonts w:ascii="Calibri" w:hAnsi="Calibri"/>
          <w:lang w:val="pt-BR"/>
        </w:rPr>
      </w:pPr>
    </w:p>
    <w:p w:rsidR="001173B8" w:rsidRPr="001D4FEF" w:rsidRDefault="001173B8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  <w:r w:rsidRPr="001D4FEF">
        <w:rPr>
          <w:rFonts w:ascii="Calibri" w:hAnsi="Calibri"/>
          <w:sz w:val="22"/>
          <w:szCs w:val="22"/>
          <w:lang w:val="pt-BR"/>
        </w:rPr>
        <w:t>Este projeto tem como obj</w:t>
      </w:r>
      <w:r w:rsidR="006968C7" w:rsidRPr="001D4FEF">
        <w:rPr>
          <w:rFonts w:ascii="Calibri" w:hAnsi="Calibri"/>
          <w:sz w:val="22"/>
          <w:szCs w:val="22"/>
          <w:lang w:val="pt-BR"/>
        </w:rPr>
        <w:t>e</w:t>
      </w:r>
      <w:r w:rsidRPr="001D4FEF">
        <w:rPr>
          <w:rFonts w:ascii="Calibri" w:hAnsi="Calibri"/>
          <w:sz w:val="22"/>
          <w:szCs w:val="22"/>
          <w:lang w:val="pt-BR"/>
        </w:rPr>
        <w:t>tivo</w:t>
      </w:r>
      <w:r w:rsidR="006968C7" w:rsidRPr="001D4FEF">
        <w:rPr>
          <w:rFonts w:ascii="Calibri" w:hAnsi="Calibri"/>
          <w:sz w:val="22"/>
          <w:szCs w:val="22"/>
          <w:lang w:val="pt-BR"/>
        </w:rPr>
        <w:t>.</w:t>
      </w:r>
      <w:r w:rsidR="00562868" w:rsidRPr="001D4FEF">
        <w:rPr>
          <w:rFonts w:ascii="Calibri" w:hAnsi="Calibri"/>
          <w:sz w:val="22"/>
          <w:szCs w:val="22"/>
          <w:lang w:val="pt-BR"/>
        </w:rPr>
        <w:t>...</w:t>
      </w:r>
    </w:p>
    <w:p w:rsidR="006968C7" w:rsidRPr="001D4FEF" w:rsidRDefault="006968C7" w:rsidP="001173B8">
      <w:pPr>
        <w:pStyle w:val="Corpodetexto"/>
        <w:ind w:left="709" w:right="146"/>
        <w:jc w:val="both"/>
        <w:rPr>
          <w:rFonts w:ascii="Calibri" w:hAnsi="Calibri"/>
          <w:sz w:val="22"/>
          <w:szCs w:val="22"/>
          <w:lang w:val="pt-BR"/>
        </w:rPr>
      </w:pP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11" w:name="_Toc242451440"/>
      <w:r w:rsidRPr="001D4FEF">
        <w:rPr>
          <w:rFonts w:ascii="Calibri" w:hAnsi="Calibri"/>
          <w:sz w:val="22"/>
          <w:lang w:val="pt-BR"/>
        </w:rPr>
        <w:t>Escopo</w:t>
      </w:r>
      <w:bookmarkEnd w:id="11"/>
    </w:p>
    <w:p w:rsidR="001173B8" w:rsidRPr="001D4FEF" w:rsidRDefault="00562868" w:rsidP="001173B8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bookmarkStart w:id="12" w:name="_Toc314978531"/>
      <w:bookmarkStart w:id="13" w:name="_Toc324843637"/>
      <w:bookmarkStart w:id="14" w:name="_Toc324851944"/>
      <w:bookmarkStart w:id="15" w:name="_Toc324915527"/>
      <w:bookmarkStart w:id="16" w:name="_Toc433104440"/>
      <w:r w:rsidRPr="001D4FEF">
        <w:rPr>
          <w:rFonts w:ascii="Calibri" w:hAnsi="Calibri"/>
          <w:sz w:val="22"/>
          <w:lang w:val="pt-BR"/>
        </w:rPr>
        <w:t>O que será testado?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9960B3" w:rsidP="009960B3">
      <w:pPr>
        <w:pStyle w:val="Ttulo2"/>
        <w:rPr>
          <w:rFonts w:ascii="Calibri" w:hAnsi="Calibri"/>
          <w:sz w:val="22"/>
          <w:lang w:val="pt-BR"/>
        </w:rPr>
      </w:pPr>
      <w:bookmarkStart w:id="17" w:name="_Toc242451441"/>
      <w:r w:rsidRPr="001D4FEF">
        <w:rPr>
          <w:rFonts w:ascii="Calibri" w:hAnsi="Calibri"/>
          <w:sz w:val="22"/>
          <w:lang w:val="pt-BR"/>
        </w:rPr>
        <w:t>Escopo Negativo:</w:t>
      </w:r>
      <w:bookmarkEnd w:id="17"/>
    </w:p>
    <w:p w:rsidR="009960B3" w:rsidRPr="001D4FEF" w:rsidRDefault="00562868" w:rsidP="009960B3">
      <w:pPr>
        <w:tabs>
          <w:tab w:val="left" w:pos="9214"/>
        </w:tabs>
        <w:ind w:left="709" w:right="4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O que não será testado?</w:t>
      </w:r>
      <w:r w:rsidR="009960B3" w:rsidRPr="001D4FEF">
        <w:rPr>
          <w:rFonts w:ascii="Calibri" w:hAnsi="Calibri"/>
          <w:sz w:val="22"/>
          <w:lang w:val="pt-BR"/>
        </w:rPr>
        <w:t xml:space="preserve"> </w:t>
      </w: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</w:p>
    <w:p w:rsidR="001173B8" w:rsidRPr="001D4FEF" w:rsidRDefault="001173B8" w:rsidP="001173B8">
      <w:pPr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>1.4 Identificação do Projeto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936"/>
        <w:gridCol w:w="2126"/>
        <w:gridCol w:w="3368"/>
      </w:tblGrid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Criado ou Disponível</w:t>
            </w:r>
          </w:p>
        </w:tc>
        <w:tc>
          <w:tcPr>
            <w:tcW w:w="3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b/>
                <w:sz w:val="22"/>
                <w:lang w:val="pt-BR"/>
              </w:rPr>
              <w:t>Recebido ou Revisado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  <w:tr w:rsidR="001173B8" w:rsidRPr="001D4FEF">
        <w:trPr>
          <w:cantSplit/>
          <w:jc w:val="center"/>
        </w:trPr>
        <w:tc>
          <w:tcPr>
            <w:tcW w:w="2936" w:type="dxa"/>
            <w:tcBorders>
              <w:top w:val="single" w:sz="6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  <w:right w:val="dashed" w:sz="4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  <w:tc>
          <w:tcPr>
            <w:tcW w:w="3368" w:type="dxa"/>
            <w:tcBorders>
              <w:top w:val="single" w:sz="6" w:space="0" w:color="auto"/>
              <w:left w:val="dashed" w:sz="4" w:space="0" w:color="auto"/>
              <w:bottom w:val="single" w:sz="6" w:space="0" w:color="auto"/>
            </w:tcBorders>
          </w:tcPr>
          <w:p w:rsidR="001173B8" w:rsidRPr="001D4FEF" w:rsidRDefault="001173B8" w:rsidP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</w:rPr>
              <w:sym w:font="Wingdings" w:char="F06F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Sim  </w:t>
            </w:r>
            <w:r w:rsidRPr="001D4FEF">
              <w:rPr>
                <w:rFonts w:ascii="Calibri" w:hAnsi="Calibri"/>
                <w:sz w:val="22"/>
              </w:rPr>
              <w:sym w:font="Wingdings" w:char="F06E"/>
            </w:r>
            <w:r w:rsidRPr="001D4FEF">
              <w:rPr>
                <w:rFonts w:ascii="Calibri" w:hAnsi="Calibri"/>
                <w:sz w:val="22"/>
                <w:lang w:val="pt-BR"/>
              </w:rPr>
              <w:t xml:space="preserve"> Não</w:t>
            </w:r>
          </w:p>
        </w:tc>
      </w:tr>
    </w:tbl>
    <w:p w:rsidR="008E7950" w:rsidRPr="001D4FEF" w:rsidRDefault="008E7950" w:rsidP="001173B8"/>
    <w:p w:rsidR="009D3D4F" w:rsidRPr="001D4FEF" w:rsidRDefault="001D4FEF" w:rsidP="001D4FEF">
      <w:pPr>
        <w:pStyle w:val="Ttulo2"/>
        <w:rPr>
          <w:rFonts w:ascii="Calibri" w:hAnsi="Calibri"/>
          <w:sz w:val="22"/>
          <w:lang w:val="pt-BR"/>
        </w:rPr>
      </w:pPr>
      <w:bookmarkStart w:id="18" w:name="_Toc242451442"/>
      <w:r>
        <w:rPr>
          <w:rFonts w:ascii="Calibri" w:hAnsi="Calibri"/>
          <w:sz w:val="22"/>
          <w:lang w:val="pt-BR"/>
        </w:rPr>
        <w:t>Referências</w:t>
      </w:r>
      <w:bookmarkEnd w:id="18"/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BA3CB6" w:rsidP="009D3D4F">
      <w:pPr>
        <w:rPr>
          <w:rFonts w:ascii="Calibri" w:hAnsi="Calibri"/>
          <w:sz w:val="22"/>
          <w:lang w:val="pt-BR"/>
        </w:rPr>
      </w:pPr>
    </w:p>
    <w:p w:rsidR="00BA3CB6" w:rsidRPr="001D4FEF" w:rsidRDefault="001D4FEF" w:rsidP="009D3D4F">
      <w:pPr>
        <w:pStyle w:val="Ttulo2"/>
        <w:rPr>
          <w:rFonts w:ascii="Calibri" w:hAnsi="Calibri"/>
          <w:sz w:val="22"/>
          <w:lang w:val="pt-BR"/>
        </w:rPr>
      </w:pPr>
      <w:bookmarkStart w:id="19" w:name="_Toc242451443"/>
      <w:r>
        <w:rPr>
          <w:rFonts w:ascii="Calibri" w:hAnsi="Calibri"/>
          <w:sz w:val="22"/>
          <w:lang w:val="pt-BR"/>
        </w:rPr>
        <w:t>Nível na sequê</w:t>
      </w:r>
      <w:r w:rsidR="00BA3CB6" w:rsidRPr="001D4FEF">
        <w:rPr>
          <w:rFonts w:ascii="Calibri" w:hAnsi="Calibri"/>
          <w:sz w:val="22"/>
          <w:lang w:val="pt-BR"/>
        </w:rPr>
        <w:t>nc</w:t>
      </w:r>
      <w:r>
        <w:rPr>
          <w:rFonts w:ascii="Calibri" w:hAnsi="Calibri"/>
          <w:sz w:val="22"/>
          <w:lang w:val="pt-BR"/>
        </w:rPr>
        <w:t>ia de teste</w:t>
      </w:r>
      <w:r w:rsidR="00BA3CB6" w:rsidRPr="001D4FEF">
        <w:rPr>
          <w:rFonts w:ascii="Calibri" w:hAnsi="Calibri"/>
          <w:sz w:val="22"/>
          <w:lang w:val="pt-BR"/>
        </w:rPr>
        <w:t>.</w:t>
      </w:r>
      <w:bookmarkEnd w:id="19"/>
      <w:r w:rsidR="00BA3CB6" w:rsidRPr="001D4FEF">
        <w:rPr>
          <w:rFonts w:ascii="Calibri" w:hAnsi="Calibri"/>
          <w:sz w:val="22"/>
          <w:lang w:val="pt-BR"/>
        </w:rPr>
        <w:t xml:space="preserve"> </w:t>
      </w:r>
    </w:p>
    <w:p w:rsidR="007879C3" w:rsidRPr="001D4FEF" w:rsidRDefault="007879C3" w:rsidP="009D3D4F">
      <w:pPr>
        <w:rPr>
          <w:rFonts w:ascii="Calibri" w:hAnsi="Calibri"/>
          <w:sz w:val="22"/>
          <w:lang w:val="pt-BR"/>
        </w:rPr>
      </w:pPr>
    </w:p>
    <w:p w:rsidR="00A540B7" w:rsidRPr="001D4FEF" w:rsidRDefault="00A540B7" w:rsidP="009D3D4F">
      <w:pPr>
        <w:rPr>
          <w:rFonts w:ascii="Calibri" w:hAnsi="Calibri"/>
          <w:sz w:val="22"/>
          <w:lang w:val="pt-BR"/>
        </w:rPr>
      </w:pPr>
    </w:p>
    <w:p w:rsidR="00562868" w:rsidRPr="001D4FEF" w:rsidRDefault="00562868">
      <w:pPr>
        <w:widowControl/>
        <w:spacing w:line="240" w:lineRule="auto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br w:type="page"/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20" w:name="_Toc242451444"/>
      <w:bookmarkEnd w:id="12"/>
      <w:bookmarkEnd w:id="13"/>
      <w:bookmarkEnd w:id="14"/>
      <w:bookmarkEnd w:id="15"/>
      <w:bookmarkEnd w:id="16"/>
      <w:r w:rsidRPr="001D4FEF">
        <w:rPr>
          <w:rFonts w:ascii="Calibri" w:hAnsi="Calibri"/>
          <w:sz w:val="26"/>
          <w:lang w:val="pt-BR"/>
        </w:rPr>
        <w:lastRenderedPageBreak/>
        <w:t>REQUISITOS A TESTAR</w:t>
      </w:r>
      <w:bookmarkEnd w:id="20"/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1" w:name="_Toc242451445"/>
      <w:r w:rsidRPr="001D4FEF">
        <w:rPr>
          <w:rFonts w:ascii="Calibri" w:hAnsi="Calibri"/>
          <w:sz w:val="22"/>
          <w:lang w:val="pt-BR"/>
        </w:rPr>
        <w:t>Teste do Banco de Dados</w:t>
      </w:r>
      <w:bookmarkEnd w:id="21"/>
    </w:p>
    <w:p w:rsidR="00592CCF" w:rsidRPr="001D4FEF" w:rsidRDefault="00592CCF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2" w:name="_Toc242451446"/>
      <w:r w:rsidRPr="001D4FEF">
        <w:rPr>
          <w:rFonts w:ascii="Calibri" w:hAnsi="Calibri"/>
          <w:sz w:val="22"/>
          <w:lang w:val="pt-BR"/>
        </w:rPr>
        <w:t>Teste Funcional</w:t>
      </w:r>
      <w:bookmarkEnd w:id="22"/>
    </w:p>
    <w:p w:rsidR="001173B8" w:rsidRPr="001D4FEF" w:rsidRDefault="001173B8" w:rsidP="000B0543">
      <w:pPr>
        <w:pStyle w:val="Corpodetexto"/>
        <w:numPr>
          <w:ilvl w:val="0"/>
          <w:numId w:val="5"/>
        </w:numPr>
        <w:tabs>
          <w:tab w:val="clear" w:pos="1440"/>
          <w:tab w:val="left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3" w:name="_Toc242451447"/>
      <w:r w:rsidRPr="001D4FEF">
        <w:rPr>
          <w:rFonts w:ascii="Calibri" w:hAnsi="Calibri"/>
          <w:sz w:val="22"/>
          <w:lang w:val="pt-BR"/>
        </w:rPr>
        <w:t>Teste do Ciclo de Negócios</w:t>
      </w:r>
      <w:bookmarkEnd w:id="23"/>
    </w:p>
    <w:p w:rsidR="001173B8" w:rsidRPr="001D4FEF" w:rsidRDefault="00522B1B" w:rsidP="000B0543">
      <w:pPr>
        <w:pStyle w:val="Corpodetexto"/>
        <w:numPr>
          <w:ilvl w:val="0"/>
          <w:numId w:val="17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4" w:name="_Toc242451448"/>
      <w:r w:rsidRPr="001D4FEF">
        <w:rPr>
          <w:rFonts w:ascii="Calibri" w:hAnsi="Calibri"/>
          <w:sz w:val="22"/>
          <w:lang w:val="pt-BR"/>
        </w:rPr>
        <w:t>Teste da Interface do Usuário</w:t>
      </w:r>
      <w:bookmarkEnd w:id="24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E911BC">
      <w:pPr>
        <w:pStyle w:val="Ttulo2"/>
        <w:rPr>
          <w:rFonts w:ascii="Calibri" w:hAnsi="Calibri"/>
          <w:sz w:val="22"/>
          <w:lang w:val="pt-BR"/>
        </w:rPr>
      </w:pPr>
      <w:bookmarkStart w:id="25" w:name="_Toc78907482"/>
      <w:bookmarkStart w:id="26" w:name="_Toc242451449"/>
      <w:r w:rsidRPr="001D4FEF">
        <w:rPr>
          <w:rFonts w:ascii="Calibri" w:hAnsi="Calibri"/>
          <w:sz w:val="22"/>
          <w:lang w:val="pt-BR"/>
        </w:rPr>
        <w:t xml:space="preserve">Teste de </w:t>
      </w:r>
      <w:r w:rsidR="001173B8" w:rsidRPr="001D4FEF">
        <w:rPr>
          <w:rFonts w:ascii="Calibri" w:hAnsi="Calibri"/>
          <w:sz w:val="22"/>
          <w:lang w:val="pt-BR"/>
        </w:rPr>
        <w:t>Performance</w:t>
      </w:r>
      <w:bookmarkEnd w:id="25"/>
      <w:bookmarkEnd w:id="26"/>
    </w:p>
    <w:p w:rsidR="00E911BC" w:rsidRPr="001D4FEF" w:rsidRDefault="00E911BC" w:rsidP="000B0543">
      <w:pPr>
        <w:pStyle w:val="Corpodetexto"/>
        <w:numPr>
          <w:ilvl w:val="0"/>
          <w:numId w:val="18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7" w:name="_Toc78907483"/>
      <w:bookmarkStart w:id="28" w:name="_Toc242451450"/>
      <w:r w:rsidRPr="001D4FEF">
        <w:rPr>
          <w:rFonts w:ascii="Calibri" w:hAnsi="Calibri"/>
          <w:sz w:val="22"/>
          <w:lang w:val="pt-BR"/>
        </w:rPr>
        <w:t>Teste de Carga</w:t>
      </w:r>
      <w:bookmarkEnd w:id="27"/>
      <w:bookmarkEnd w:id="28"/>
    </w:p>
    <w:p w:rsidR="001173B8" w:rsidRPr="001D4FEF" w:rsidRDefault="001173B8" w:rsidP="000B0543">
      <w:pPr>
        <w:pStyle w:val="Corpodetexto"/>
        <w:numPr>
          <w:ilvl w:val="0"/>
          <w:numId w:val="19"/>
        </w:numPr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29" w:name="_Toc242451451"/>
      <w:r w:rsidRPr="001D4FEF">
        <w:rPr>
          <w:rFonts w:ascii="Calibri" w:hAnsi="Calibri"/>
          <w:sz w:val="22"/>
          <w:lang w:val="pt-BR"/>
        </w:rPr>
        <w:t>Teste de Stress</w:t>
      </w:r>
      <w:bookmarkEnd w:id="29"/>
    </w:p>
    <w:p w:rsidR="001173B8" w:rsidRPr="001D4FEF" w:rsidRDefault="001173B8" w:rsidP="000B0543">
      <w:pPr>
        <w:pStyle w:val="Corpodetexto"/>
        <w:numPr>
          <w:ilvl w:val="0"/>
          <w:numId w:val="6"/>
        </w:numPr>
        <w:tabs>
          <w:tab w:val="num" w:pos="993"/>
        </w:tabs>
        <w:ind w:left="709" w:firstLine="0"/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0" w:name="_Toc242451452"/>
      <w:r w:rsidRPr="001D4FEF">
        <w:rPr>
          <w:rFonts w:ascii="Calibri" w:hAnsi="Calibri"/>
          <w:sz w:val="22"/>
          <w:lang w:val="pt-BR"/>
        </w:rPr>
        <w:t>Teste de Segurança e de Controle de Acesso</w:t>
      </w:r>
      <w:bookmarkEnd w:id="30"/>
    </w:p>
    <w:p w:rsidR="00C27925" w:rsidRPr="001D4FEF" w:rsidRDefault="00C27925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1" w:name="_Toc242451453"/>
      <w:r w:rsidRPr="001D4FEF">
        <w:rPr>
          <w:rFonts w:ascii="Calibri" w:hAnsi="Calibri"/>
          <w:sz w:val="22"/>
          <w:lang w:val="pt-BR"/>
        </w:rPr>
        <w:t>Teste de Falha/Recuperação</w:t>
      </w:r>
      <w:bookmarkEnd w:id="31"/>
    </w:p>
    <w:p w:rsidR="001173B8" w:rsidRPr="001D4FEF" w:rsidRDefault="001173B8" w:rsidP="000B0543">
      <w:pPr>
        <w:pStyle w:val="Corpodetexto"/>
        <w:numPr>
          <w:ilvl w:val="0"/>
          <w:numId w:val="21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>
      <w:pPr>
        <w:pStyle w:val="Ttulo2"/>
        <w:rPr>
          <w:rFonts w:ascii="Calibri" w:hAnsi="Calibri"/>
          <w:sz w:val="22"/>
          <w:lang w:val="pt-BR"/>
        </w:rPr>
      </w:pPr>
      <w:bookmarkStart w:id="32" w:name="_Toc242451454"/>
      <w:r w:rsidRPr="001D4FEF">
        <w:rPr>
          <w:rFonts w:ascii="Calibri" w:hAnsi="Calibri"/>
          <w:sz w:val="22"/>
          <w:lang w:val="pt-BR"/>
        </w:rPr>
        <w:t>Teste de Instalação</w:t>
      </w:r>
      <w:bookmarkEnd w:id="32"/>
    </w:p>
    <w:p w:rsidR="001173B8" w:rsidRPr="001D4FEF" w:rsidRDefault="00B062B3" w:rsidP="000B0543">
      <w:pPr>
        <w:pStyle w:val="Corpodetexto"/>
        <w:numPr>
          <w:ilvl w:val="0"/>
          <w:numId w:val="22"/>
        </w:numPr>
        <w:jc w:val="both"/>
        <w:rPr>
          <w:rFonts w:ascii="Calibri" w:hAnsi="Calibri"/>
          <w:sz w:val="22"/>
          <w:lang w:val="pt-BR"/>
        </w:rPr>
      </w:pPr>
      <w:r w:rsidRPr="001D4FEF">
        <w:rPr>
          <w:rFonts w:ascii="Calibri" w:hAnsi="Calibri"/>
          <w:sz w:val="22"/>
          <w:lang w:val="pt-BR"/>
        </w:rPr>
        <w:t>.</w:t>
      </w:r>
    </w:p>
    <w:p w:rsidR="001173B8" w:rsidRPr="001D4FEF" w:rsidRDefault="001173B8" w:rsidP="000B0543">
      <w:pPr>
        <w:pStyle w:val="Ttulo1"/>
        <w:numPr>
          <w:ilvl w:val="0"/>
          <w:numId w:val="1"/>
        </w:numPr>
        <w:rPr>
          <w:rFonts w:ascii="Calibri" w:hAnsi="Calibri"/>
          <w:sz w:val="26"/>
          <w:lang w:val="pt-BR"/>
        </w:rPr>
      </w:pPr>
      <w:bookmarkStart w:id="33" w:name="_Toc314978533"/>
      <w:bookmarkStart w:id="34" w:name="_Toc324843639"/>
      <w:bookmarkStart w:id="35" w:name="_Toc324851946"/>
      <w:bookmarkStart w:id="36" w:name="_Toc324915529"/>
      <w:bookmarkStart w:id="37" w:name="_Toc433104442"/>
      <w:r w:rsidRPr="001D4FEF">
        <w:rPr>
          <w:rFonts w:ascii="Calibri" w:hAnsi="Calibri"/>
          <w:sz w:val="26"/>
          <w:lang w:val="pt-BR"/>
        </w:rPr>
        <w:br w:type="page"/>
      </w:r>
      <w:bookmarkStart w:id="38" w:name="_Toc242451455"/>
      <w:bookmarkStart w:id="39" w:name="_Toc314978535"/>
      <w:bookmarkEnd w:id="33"/>
      <w:bookmarkEnd w:id="34"/>
      <w:bookmarkEnd w:id="35"/>
      <w:bookmarkEnd w:id="36"/>
      <w:bookmarkEnd w:id="37"/>
      <w:r w:rsidRPr="001D4FEF">
        <w:rPr>
          <w:rFonts w:ascii="Calibri" w:hAnsi="Calibri"/>
          <w:sz w:val="26"/>
          <w:lang w:val="pt-BR"/>
        </w:rPr>
        <w:lastRenderedPageBreak/>
        <w:t>Estratégia de Teste</w:t>
      </w:r>
      <w:bookmarkEnd w:id="38"/>
    </w:p>
    <w:p w:rsidR="001173B8" w:rsidRPr="001D4FEF" w:rsidRDefault="001173B8" w:rsidP="001173B8">
      <w:pPr>
        <w:pStyle w:val="Ttulo2"/>
        <w:rPr>
          <w:rFonts w:ascii="Calibri" w:hAnsi="Calibri"/>
          <w:sz w:val="24"/>
          <w:szCs w:val="24"/>
          <w:lang w:val="pt-BR"/>
        </w:rPr>
      </w:pPr>
      <w:bookmarkStart w:id="40" w:name="_Toc242451456"/>
      <w:r w:rsidRPr="001D4FEF">
        <w:rPr>
          <w:rFonts w:ascii="Calibri" w:hAnsi="Calibri"/>
          <w:sz w:val="24"/>
          <w:szCs w:val="24"/>
          <w:lang w:val="pt-BR"/>
        </w:rPr>
        <w:t>Tipos de Teste</w:t>
      </w:r>
      <w:bookmarkEnd w:id="40"/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1" w:name="_Toc242451457"/>
      <w:r w:rsidRPr="001D4FEF">
        <w:rPr>
          <w:rFonts w:ascii="Calibri" w:hAnsi="Calibri"/>
          <w:b/>
          <w:sz w:val="22"/>
          <w:lang w:val="pt-BR"/>
        </w:rPr>
        <w:t>Teste de Integridade de Dados e do Banco de Dados</w:t>
      </w:r>
      <w:bookmarkEnd w:id="41"/>
    </w:p>
    <w:p w:rsidR="001173B8" w:rsidRPr="001D4FEF" w:rsidRDefault="001173B8">
      <w:pPr>
        <w:pStyle w:val="InfoBlue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1173B8" w:rsidRPr="001D4FEF" w:rsidRDefault="001173B8" w:rsidP="001173B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1173B8" w:rsidRPr="001D4FEF" w:rsidRDefault="001173B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cantSplit/>
        </w:trPr>
        <w:tc>
          <w:tcPr>
            <w:tcW w:w="2211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1173B8" w:rsidRPr="001D4FEF" w:rsidRDefault="001173B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"/>
        <w:rPr>
          <w:rFonts w:ascii="Calibri" w:hAnsi="Calibri"/>
          <w:lang w:val="pt-BR"/>
        </w:rPr>
      </w:pPr>
    </w:p>
    <w:p w:rsidR="001173B8" w:rsidRPr="001D4FEF" w:rsidRDefault="001173B8" w:rsidP="000B0543">
      <w:pPr>
        <w:pStyle w:val="Ttulo3"/>
        <w:numPr>
          <w:ilvl w:val="2"/>
          <w:numId w:val="2"/>
        </w:numPr>
        <w:rPr>
          <w:rFonts w:ascii="Calibri" w:hAnsi="Calibri"/>
          <w:b/>
          <w:sz w:val="22"/>
          <w:lang w:val="pt-BR"/>
        </w:rPr>
      </w:pPr>
      <w:bookmarkStart w:id="42" w:name="_Toc242451458"/>
      <w:bookmarkEnd w:id="39"/>
      <w:r w:rsidRPr="001D4FEF">
        <w:rPr>
          <w:rFonts w:ascii="Calibri" w:hAnsi="Calibri"/>
          <w:b/>
          <w:sz w:val="22"/>
          <w:lang w:val="pt-BR"/>
        </w:rPr>
        <w:t>Teste de Fun</w:t>
      </w:r>
      <w:r w:rsidR="00F26F0E" w:rsidRPr="001D4FEF">
        <w:rPr>
          <w:rFonts w:ascii="Calibri" w:hAnsi="Calibri"/>
          <w:b/>
          <w:sz w:val="22"/>
          <w:lang w:val="pt-BR"/>
        </w:rPr>
        <w:t>cionalidade</w:t>
      </w:r>
      <w:bookmarkEnd w:id="42"/>
      <w:r w:rsidR="00F26F0E" w:rsidRPr="001D4FEF">
        <w:rPr>
          <w:rFonts w:ascii="Calibri" w:hAnsi="Calibri"/>
          <w:b/>
          <w:sz w:val="22"/>
          <w:lang w:val="pt-BR"/>
        </w:rPr>
        <w:t xml:space="preserve"> </w:t>
      </w: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  <w:bookmarkStart w:id="43" w:name="_Toc314978536"/>
      <w:bookmarkStart w:id="44" w:name="_Toc324843643"/>
      <w:bookmarkStart w:id="45" w:name="_Toc324851950"/>
      <w:bookmarkStart w:id="46" w:name="_Toc3249155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43"/>
          <w:bookmarkEnd w:id="44"/>
          <w:bookmarkEnd w:id="45"/>
          <w:bookmarkEnd w:id="46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47" w:name="_Toc242451459"/>
      <w:r w:rsidRPr="001D4FEF">
        <w:rPr>
          <w:rFonts w:ascii="Calibri" w:hAnsi="Calibri"/>
          <w:b/>
          <w:sz w:val="22"/>
          <w:lang w:val="pt-BR"/>
        </w:rPr>
        <w:t>Teste da Interface do Usuário</w:t>
      </w:r>
      <w:bookmarkEnd w:id="47"/>
    </w:p>
    <w:p w:rsidR="001173B8" w:rsidRPr="001D4FEF" w:rsidRDefault="001173B8">
      <w:pPr>
        <w:pStyle w:val="Corpodetexto1"/>
        <w:ind w:left="720"/>
        <w:rPr>
          <w:rFonts w:ascii="Calibri" w:hAnsi="Calibri"/>
          <w:sz w:val="22"/>
          <w:lang w:val="pt-BR"/>
        </w:rPr>
      </w:pPr>
      <w:bookmarkStart w:id="48" w:name="_Toc327254066"/>
      <w:bookmarkStart w:id="49" w:name="_Toc327255031"/>
      <w:bookmarkStart w:id="50" w:name="_Toc327255100"/>
      <w:bookmarkStart w:id="51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2" w:name="_Toc433104448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rPr>
          <w:rFonts w:ascii="Calibri" w:hAnsi="Calibri"/>
          <w:b/>
          <w:sz w:val="22"/>
          <w:lang w:val="pt-BR"/>
        </w:rPr>
      </w:pPr>
      <w:bookmarkStart w:id="53" w:name="_Toc242451460"/>
      <w:bookmarkEnd w:id="48"/>
      <w:bookmarkEnd w:id="49"/>
      <w:bookmarkEnd w:id="50"/>
      <w:bookmarkEnd w:id="51"/>
      <w:bookmarkEnd w:id="52"/>
      <w:r w:rsidRPr="001D4FEF">
        <w:rPr>
          <w:rFonts w:ascii="Calibri" w:hAnsi="Calibri"/>
          <w:b/>
          <w:sz w:val="22"/>
          <w:lang w:val="pt-BR"/>
        </w:rPr>
        <w:t>Teste de Performance</w:t>
      </w:r>
      <w:bookmarkEnd w:id="53"/>
    </w:p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lastRenderedPageBreak/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Corpodetexto1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line="120" w:lineRule="atLeast"/>
        <w:rPr>
          <w:rFonts w:ascii="Calibri" w:hAnsi="Calibri"/>
          <w:b/>
          <w:sz w:val="22"/>
          <w:lang w:val="pt-BR"/>
        </w:rPr>
      </w:pPr>
      <w:bookmarkStart w:id="54" w:name="_Toc242451461"/>
      <w:r w:rsidRPr="001D4FEF">
        <w:rPr>
          <w:rFonts w:ascii="Calibri" w:hAnsi="Calibri"/>
          <w:b/>
          <w:sz w:val="22"/>
          <w:lang w:val="pt-BR"/>
        </w:rPr>
        <w:t>Teste de Carga</w:t>
      </w:r>
      <w:bookmarkEnd w:id="54"/>
    </w:p>
    <w:p w:rsidR="001173B8" w:rsidRPr="001D4FEF" w:rsidRDefault="001173B8">
      <w:pPr>
        <w:pStyle w:val="Corpodetexto"/>
        <w:spacing w:after="0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bookmarkStart w:id="55" w:name="_Toc78907496"/>
            <w:bookmarkStart w:id="56" w:name="_Toc327254070"/>
            <w:bookmarkStart w:id="57" w:name="_Toc327255035"/>
            <w:bookmarkStart w:id="58" w:name="_Toc327255104"/>
            <w:bookmarkStart w:id="59" w:name="_Toc327255343"/>
            <w:bookmarkStart w:id="60" w:name="_Toc314978541"/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spacing w:line="80" w:lineRule="exact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bookmarkStart w:id="61" w:name="_Toc242451462"/>
      <w:r w:rsidRPr="001D4FEF">
        <w:rPr>
          <w:rFonts w:ascii="Calibri" w:hAnsi="Calibri"/>
          <w:b/>
          <w:sz w:val="22"/>
          <w:lang w:val="pt-BR"/>
        </w:rPr>
        <w:t>Teste de Segurança e Controle de Acesso</w:t>
      </w:r>
      <w:bookmarkEnd w:id="55"/>
      <w:bookmarkEnd w:id="61"/>
    </w:p>
    <w:p w:rsidR="001173B8" w:rsidRPr="001D4FEF" w:rsidRDefault="001173B8">
      <w:pPr>
        <w:pStyle w:val="Corpodetexto"/>
        <w:spacing w:after="0" w:line="40" w:lineRule="atLeast"/>
        <w:rPr>
          <w:rFonts w:ascii="Calibri" w:hAnsi="Calibri"/>
          <w:sz w:val="22"/>
          <w:lang w:val="pt-BR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bookmarkEnd w:id="56"/>
          <w:bookmarkEnd w:id="57"/>
          <w:bookmarkEnd w:id="58"/>
          <w:bookmarkEnd w:id="59"/>
          <w:bookmarkEnd w:id="60"/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>
      <w:pPr>
        <w:pStyle w:val="Ttulo3"/>
        <w:numPr>
          <w:ilvl w:val="0"/>
          <w:numId w:val="0"/>
        </w:numPr>
        <w:rPr>
          <w:rFonts w:ascii="Calibri" w:hAnsi="Calibri"/>
          <w:sz w:val="22"/>
          <w:lang w:val="pt-BR"/>
        </w:rPr>
      </w:pPr>
    </w:p>
    <w:p w:rsidR="001173B8" w:rsidRPr="001D4FEF" w:rsidRDefault="001173B8" w:rsidP="00562868">
      <w:pPr>
        <w:pStyle w:val="Ttulo3"/>
        <w:spacing w:before="200" w:line="120" w:lineRule="exact"/>
        <w:rPr>
          <w:rFonts w:ascii="Calibri" w:hAnsi="Calibri"/>
          <w:b/>
          <w:sz w:val="22"/>
          <w:lang w:val="pt-BR"/>
        </w:rPr>
      </w:pPr>
      <w:r w:rsidRPr="001D4FEF">
        <w:rPr>
          <w:rFonts w:ascii="Calibri" w:hAnsi="Calibri"/>
          <w:b/>
          <w:sz w:val="22"/>
          <w:lang w:val="pt-BR"/>
        </w:rPr>
        <w:t xml:space="preserve"> </w:t>
      </w:r>
      <w:bookmarkStart w:id="62" w:name="_Toc78907497"/>
      <w:bookmarkStart w:id="63" w:name="_Toc242451463"/>
      <w:r w:rsidRPr="001D4FEF">
        <w:rPr>
          <w:rFonts w:ascii="Calibri" w:hAnsi="Calibri"/>
          <w:b/>
          <w:sz w:val="22"/>
          <w:lang w:val="pt-BR"/>
        </w:rPr>
        <w:t>Teste de Instalação</w:t>
      </w:r>
      <w:bookmarkEnd w:id="62"/>
      <w:bookmarkEnd w:id="63"/>
    </w:p>
    <w:p w:rsidR="00562868" w:rsidRPr="001D4FEF" w:rsidRDefault="00562868" w:rsidP="00562868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  <w:tr w:rsidR="00562868" w:rsidRPr="001D4FEF" w:rsidTr="00562868">
        <w:trPr>
          <w:cantSplit/>
        </w:trPr>
        <w:tc>
          <w:tcPr>
            <w:tcW w:w="2211" w:type="dxa"/>
          </w:tcPr>
          <w:p w:rsidR="00562868" w:rsidRPr="001D4FEF" w:rsidRDefault="00562868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Considerações Especiais:</w:t>
            </w:r>
          </w:p>
        </w:tc>
        <w:tc>
          <w:tcPr>
            <w:tcW w:w="6627" w:type="dxa"/>
          </w:tcPr>
          <w:p w:rsidR="00562868" w:rsidRPr="001D4FEF" w:rsidRDefault="00562868" w:rsidP="00562868">
            <w:pPr>
              <w:pStyle w:val="Corpodetexto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562868">
      <w:pPr>
        <w:pStyle w:val="Corpodetexto"/>
        <w:ind w:left="0"/>
        <w:rPr>
          <w:rFonts w:ascii="Calibri" w:hAnsi="Calibri"/>
          <w:sz w:val="22"/>
          <w:lang w:val="pt-BR"/>
        </w:rPr>
      </w:pPr>
    </w:p>
    <w:p w:rsidR="001173B8" w:rsidRPr="001D4FEF" w:rsidRDefault="001173B8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64" w:name="_Toc78907498"/>
      <w:bookmarkStart w:id="65" w:name="_Toc242451464"/>
      <w:r w:rsidRPr="001D4FEF">
        <w:rPr>
          <w:rFonts w:ascii="Calibri" w:hAnsi="Calibri"/>
          <w:sz w:val="22"/>
          <w:lang w:val="pt-BR"/>
        </w:rPr>
        <w:t>Ferramentas</w:t>
      </w:r>
      <w:bookmarkEnd w:id="64"/>
      <w:bookmarkEnd w:id="65"/>
    </w:p>
    <w:p w:rsidR="001173B8" w:rsidRPr="001D4FEF" w:rsidRDefault="001173B8">
      <w:pPr>
        <w:pStyle w:val="Corpodetexto"/>
        <w:ind w:left="0"/>
        <w:rPr>
          <w:rFonts w:ascii="Calibri" w:hAnsi="Calibri"/>
          <w:sz w:val="22"/>
          <w:lang w:val="pt-BR"/>
        </w:rPr>
      </w:pPr>
      <w:bookmarkStart w:id="66" w:name="_Toc314978543"/>
      <w:bookmarkStart w:id="67" w:name="_Toc324843646"/>
      <w:bookmarkStart w:id="68" w:name="_Toc324851953"/>
      <w:bookmarkStart w:id="69" w:name="_Toc324915536"/>
      <w:r w:rsidRPr="001D4FEF">
        <w:rPr>
          <w:rFonts w:ascii="Calibri" w:hAnsi="Calibri"/>
          <w:sz w:val="22"/>
          <w:lang w:val="pt-BR"/>
        </w:rPr>
        <w:t>As seguintes ferramentas serão empregadas para esse projeto:</w:t>
      </w:r>
    </w:p>
    <w:p w:rsidR="001173B8" w:rsidRPr="001D4FEF" w:rsidRDefault="001173B8">
      <w:pPr>
        <w:pStyle w:val="Corpodetexto"/>
        <w:rPr>
          <w:rFonts w:ascii="Calibri" w:hAnsi="Calibri"/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1173B8" w:rsidRPr="001D4FEF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Vendedor</w:t>
            </w:r>
          </w:p>
        </w:tc>
      </w:tr>
      <w:tr w:rsidR="001173B8" w:rsidRPr="001D4FEF">
        <w:trPr>
          <w:jc w:val="center"/>
        </w:trPr>
        <w:tc>
          <w:tcPr>
            <w:tcW w:w="306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Teste</w:t>
            </w:r>
          </w:p>
        </w:tc>
        <w:tc>
          <w:tcPr>
            <w:tcW w:w="2358" w:type="dxa"/>
            <w:tcBorders>
              <w:top w:val="nil"/>
            </w:tcBorders>
          </w:tcPr>
          <w:p w:rsidR="001173B8" w:rsidRPr="001D4FEF" w:rsidRDefault="001173B8">
            <w:pPr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3150" w:type="dxa"/>
            <w:tcBorders>
              <w:top w:val="nil"/>
            </w:tcBorders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Projeto de Teste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E61FFE" w:rsidP="00E61FFE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Gerenciamento de incidentes 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1173B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Gerenciamento de Projeto</w:t>
            </w:r>
          </w:p>
        </w:tc>
        <w:tc>
          <w:tcPr>
            <w:tcW w:w="2358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E61FFE" w:rsidRPr="001D4FEF" w:rsidTr="008B4EB7">
        <w:trPr>
          <w:jc w:val="center"/>
        </w:trPr>
        <w:tc>
          <w:tcPr>
            <w:tcW w:w="3060" w:type="dxa"/>
          </w:tcPr>
          <w:p w:rsidR="00E61FFE" w:rsidRPr="001D4FEF" w:rsidRDefault="00E61FFE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Ferramentas do SGBD </w:t>
            </w:r>
          </w:p>
        </w:tc>
        <w:tc>
          <w:tcPr>
            <w:tcW w:w="2358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E61FFE" w:rsidRPr="001D4FEF" w:rsidRDefault="00E61FFE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DB1351" w:rsidRPr="001D4FEF" w:rsidTr="008B4EB7">
        <w:trPr>
          <w:jc w:val="center"/>
        </w:trPr>
        <w:tc>
          <w:tcPr>
            <w:tcW w:w="3060" w:type="dxa"/>
          </w:tcPr>
          <w:p w:rsidR="00DB1351" w:rsidRPr="001D4FEF" w:rsidRDefault="00DB1351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Servidor WEB</w:t>
            </w:r>
          </w:p>
        </w:tc>
        <w:tc>
          <w:tcPr>
            <w:tcW w:w="2358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DB1351" w:rsidRPr="001D4FEF" w:rsidRDefault="00DB1351" w:rsidP="008B4EB7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B20DA1" w:rsidRPr="001D4FEF" w:rsidTr="00562868">
        <w:trPr>
          <w:jc w:val="center"/>
        </w:trPr>
        <w:tc>
          <w:tcPr>
            <w:tcW w:w="3060" w:type="dxa"/>
          </w:tcPr>
          <w:p w:rsidR="00B20DA1" w:rsidRPr="001D4FEF" w:rsidRDefault="00B20DA1" w:rsidP="00562868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Browser</w:t>
            </w:r>
          </w:p>
        </w:tc>
        <w:tc>
          <w:tcPr>
            <w:tcW w:w="2358" w:type="dxa"/>
          </w:tcPr>
          <w:p w:rsidR="00B20DA1" w:rsidRPr="001D4FEF" w:rsidRDefault="00B20DA1" w:rsidP="00562868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B20DA1" w:rsidRPr="001D4FEF" w:rsidRDefault="00B20DA1" w:rsidP="00562868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  <w:tr w:rsidR="001173B8" w:rsidRPr="001D4FEF">
        <w:trPr>
          <w:jc w:val="center"/>
        </w:trPr>
        <w:tc>
          <w:tcPr>
            <w:tcW w:w="3060" w:type="dxa"/>
          </w:tcPr>
          <w:p w:rsidR="001173B8" w:rsidRPr="001D4FEF" w:rsidRDefault="00B20DA1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Desenvolvimento</w:t>
            </w:r>
          </w:p>
        </w:tc>
        <w:tc>
          <w:tcPr>
            <w:tcW w:w="2358" w:type="dxa"/>
          </w:tcPr>
          <w:p w:rsidR="001173B8" w:rsidRPr="001D4FEF" w:rsidRDefault="001173B8" w:rsidP="00DB1351">
            <w:pPr>
              <w:pStyle w:val="Corpodetexto"/>
              <w:ind w:left="0"/>
              <w:jc w:val="both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3150" w:type="dxa"/>
          </w:tcPr>
          <w:p w:rsidR="001173B8" w:rsidRPr="001D4FEF" w:rsidRDefault="001173B8" w:rsidP="00DB1351">
            <w:pPr>
              <w:pStyle w:val="Corpodetexto1"/>
              <w:jc w:val="center"/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1173B8" w:rsidRPr="001D4FEF" w:rsidRDefault="001173B8" w:rsidP="008B4EB7">
      <w:pPr>
        <w:pStyle w:val="Ttulo2"/>
        <w:spacing w:before="360"/>
        <w:rPr>
          <w:rFonts w:ascii="Calibri" w:hAnsi="Calibri"/>
          <w:sz w:val="22"/>
          <w:lang w:val="pt-BR"/>
        </w:rPr>
      </w:pPr>
      <w:bookmarkStart w:id="70" w:name="_Toc78907502"/>
      <w:bookmarkEnd w:id="66"/>
      <w:bookmarkEnd w:id="67"/>
      <w:bookmarkEnd w:id="68"/>
      <w:bookmarkEnd w:id="69"/>
      <w:r w:rsidRPr="001D4FEF">
        <w:rPr>
          <w:rFonts w:ascii="Calibri" w:hAnsi="Calibri"/>
          <w:sz w:val="26"/>
          <w:lang w:val="pt-BR"/>
        </w:rPr>
        <w:t xml:space="preserve"> </w:t>
      </w:r>
      <w:bookmarkStart w:id="71" w:name="_Toc242451465"/>
      <w:r w:rsidR="008B4EB7" w:rsidRPr="001D4FEF">
        <w:rPr>
          <w:rFonts w:ascii="Calibri" w:hAnsi="Calibri"/>
          <w:sz w:val="22"/>
          <w:lang w:val="pt-BR"/>
        </w:rPr>
        <w:t>Riscos</w:t>
      </w:r>
      <w:bookmarkEnd w:id="71"/>
    </w:p>
    <w:tbl>
      <w:tblPr>
        <w:tblW w:w="0" w:type="auto"/>
        <w:tblInd w:w="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031"/>
        <w:gridCol w:w="2387"/>
        <w:gridCol w:w="4683"/>
      </w:tblGrid>
      <w:tr w:rsidR="0010379D" w:rsidRPr="001D4FEF" w:rsidTr="00F4479D">
        <w:tc>
          <w:tcPr>
            <w:tcW w:w="2031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 xml:space="preserve">Risco </w:t>
            </w:r>
          </w:p>
        </w:tc>
        <w:tc>
          <w:tcPr>
            <w:tcW w:w="2387" w:type="dxa"/>
            <w:tcBorders>
              <w:bottom w:val="single" w:sz="12" w:space="0" w:color="000000"/>
            </w:tcBorders>
          </w:tcPr>
          <w:p w:rsidR="0010379D" w:rsidRPr="001D4FEF" w:rsidRDefault="0010379D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Mitigação</w:t>
            </w:r>
          </w:p>
        </w:tc>
        <w:tc>
          <w:tcPr>
            <w:tcW w:w="4683" w:type="dxa"/>
            <w:tcBorders>
              <w:bottom w:val="single" w:sz="12" w:space="0" w:color="000000"/>
            </w:tcBorders>
          </w:tcPr>
          <w:p w:rsidR="0010379D" w:rsidRPr="001D4FEF" w:rsidRDefault="00562868" w:rsidP="008B4EB7">
            <w:pPr>
              <w:pStyle w:val="Corpodetexto1"/>
              <w:jc w:val="both"/>
              <w:rPr>
                <w:rFonts w:ascii="Calibri" w:hAnsi="Calibri"/>
                <w:sz w:val="22"/>
                <w:lang w:val="pt-BR"/>
              </w:rPr>
            </w:pPr>
            <w:r w:rsidRPr="001D4FEF">
              <w:rPr>
                <w:rFonts w:ascii="Calibri" w:hAnsi="Calibri"/>
                <w:sz w:val="22"/>
                <w:lang w:val="pt-BR"/>
              </w:rPr>
              <w:t>Contingência</w:t>
            </w: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0379D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227DBD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0B3506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0B3506" w:rsidRPr="001D4FEF" w:rsidRDefault="000B3506" w:rsidP="00B20DA1">
            <w:pPr>
              <w:rPr>
                <w:rFonts w:ascii="Calibri" w:hAnsi="Calibri"/>
                <w:sz w:val="22"/>
                <w:lang w:val="pt-BR"/>
              </w:rPr>
            </w:pPr>
          </w:p>
        </w:tc>
      </w:tr>
      <w:tr w:rsidR="0010379D" w:rsidRPr="001D4FEF" w:rsidTr="00F4479D">
        <w:tc>
          <w:tcPr>
            <w:tcW w:w="2031" w:type="dxa"/>
            <w:tcBorders>
              <w:top w:val="nil"/>
            </w:tcBorders>
          </w:tcPr>
          <w:p w:rsidR="0010379D" w:rsidRPr="001D4FEF" w:rsidRDefault="0010379D" w:rsidP="008B4EB7">
            <w:pPr>
              <w:pStyle w:val="Corpodetexto1"/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2387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  <w:tc>
          <w:tcPr>
            <w:tcW w:w="4683" w:type="dxa"/>
            <w:tcBorders>
              <w:top w:val="nil"/>
            </w:tcBorders>
          </w:tcPr>
          <w:p w:rsidR="0010379D" w:rsidRPr="001D4FEF" w:rsidRDefault="0010379D" w:rsidP="001B0575">
            <w:pPr>
              <w:rPr>
                <w:rFonts w:ascii="Calibri" w:hAnsi="Calibri"/>
                <w:sz w:val="22"/>
                <w:lang w:val="pt-BR"/>
              </w:rPr>
            </w:pPr>
          </w:p>
        </w:tc>
      </w:tr>
    </w:tbl>
    <w:p w:rsidR="008B4EB7" w:rsidRPr="001D4FEF" w:rsidRDefault="008B4EB7" w:rsidP="008B4EB7">
      <w:pPr>
        <w:rPr>
          <w:lang w:val="pt-BR"/>
        </w:rPr>
      </w:pPr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8B4EB7">
      <w:pPr>
        <w:rPr>
          <w:lang w:val="pt-BR"/>
        </w:rPr>
      </w:pPr>
    </w:p>
    <w:p w:rsidR="008D289F" w:rsidRPr="001D4FEF" w:rsidRDefault="008D289F" w:rsidP="008D289F">
      <w:pPr>
        <w:pStyle w:val="Ttulo1"/>
        <w:rPr>
          <w:rFonts w:ascii="Calibri" w:hAnsi="Calibri"/>
          <w:sz w:val="26"/>
          <w:lang w:val="pt-BR"/>
        </w:rPr>
      </w:pPr>
      <w:bookmarkStart w:id="72" w:name="_Toc242451466"/>
      <w:r w:rsidRPr="001D4FEF">
        <w:rPr>
          <w:rFonts w:ascii="Calibri" w:hAnsi="Calibri"/>
          <w:sz w:val="26"/>
          <w:lang w:val="pt-BR"/>
        </w:rPr>
        <w:t>Requisitos de suspensão e retomada</w:t>
      </w:r>
      <w:bookmarkEnd w:id="72"/>
    </w:p>
    <w:p w:rsidR="008D289F" w:rsidRPr="001D4FEF" w:rsidRDefault="008D289F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562868" w:rsidRPr="001D4FEF" w:rsidRDefault="00562868" w:rsidP="008B4EB7">
      <w:pPr>
        <w:rPr>
          <w:lang w:val="pt-BR"/>
        </w:rPr>
      </w:pPr>
    </w:p>
    <w:p w:rsidR="008B4EB7" w:rsidRPr="001D4FEF" w:rsidRDefault="00562868" w:rsidP="009960B3">
      <w:pPr>
        <w:pStyle w:val="Ttulo1"/>
        <w:rPr>
          <w:rFonts w:ascii="Calibri" w:hAnsi="Calibri"/>
          <w:sz w:val="26"/>
          <w:lang w:val="pt-BR"/>
        </w:rPr>
      </w:pPr>
      <w:bookmarkStart w:id="73" w:name="_Toc242451467"/>
      <w:r w:rsidRPr="001D4FEF">
        <w:rPr>
          <w:rFonts w:ascii="Calibri" w:hAnsi="Calibri"/>
          <w:sz w:val="26"/>
          <w:lang w:val="pt-BR"/>
        </w:rPr>
        <w:t>Matriz de rastreabilidade</w:t>
      </w:r>
      <w:bookmarkEnd w:id="73"/>
    </w:p>
    <w:p w:rsidR="0081191E" w:rsidRPr="001D4FEF" w:rsidRDefault="0081191E" w:rsidP="0081191E">
      <w:pPr>
        <w:pStyle w:val="Ttulo1"/>
        <w:numPr>
          <w:ilvl w:val="0"/>
          <w:numId w:val="0"/>
        </w:numPr>
        <w:rPr>
          <w:rFonts w:ascii="Calibri" w:hAnsi="Calibri"/>
          <w:sz w:val="26"/>
          <w:lang w:val="pt-BR"/>
        </w:rPr>
      </w:pPr>
    </w:p>
    <w:p w:rsidR="00562868" w:rsidRPr="001D4FEF" w:rsidRDefault="00562868">
      <w:pPr>
        <w:widowControl/>
        <w:spacing w:line="240" w:lineRule="auto"/>
      </w:pPr>
      <w:r w:rsidRPr="001D4FEF">
        <w:br w:type="page"/>
      </w:r>
    </w:p>
    <w:p w:rsidR="0081191E" w:rsidRPr="001D4FEF" w:rsidRDefault="0081191E" w:rsidP="0081191E">
      <w:pPr>
        <w:pStyle w:val="Ttulo1"/>
        <w:rPr>
          <w:rFonts w:ascii="Calibri" w:hAnsi="Calibri"/>
          <w:sz w:val="26"/>
          <w:lang w:val="pt-BR"/>
        </w:rPr>
      </w:pPr>
      <w:bookmarkStart w:id="74" w:name="_Toc242451468"/>
      <w:r w:rsidRPr="001D4FEF">
        <w:rPr>
          <w:rFonts w:ascii="Calibri" w:hAnsi="Calibri"/>
          <w:sz w:val="26"/>
          <w:lang w:val="pt-BR"/>
        </w:rPr>
        <w:lastRenderedPageBreak/>
        <w:t>Responsabilidades</w:t>
      </w:r>
      <w:bookmarkEnd w:id="74"/>
    </w:p>
    <w:p w:rsidR="009960B3" w:rsidRPr="001D4FEF" w:rsidRDefault="009960B3" w:rsidP="008B4EB7">
      <w:pPr>
        <w:rPr>
          <w:lang w:val="pt-BR"/>
        </w:rPr>
      </w:pPr>
    </w:p>
    <w:p w:rsidR="00562868" w:rsidRPr="001D4FEF" w:rsidRDefault="00562868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5" w:name="_Toc242451469"/>
      <w:r w:rsidRPr="001D4FEF">
        <w:rPr>
          <w:rFonts w:ascii="Calibri" w:hAnsi="Calibri"/>
          <w:sz w:val="26"/>
          <w:lang w:val="pt-BR"/>
        </w:rPr>
        <w:lastRenderedPageBreak/>
        <w:t>Necessidade treinamento da equipe</w:t>
      </w:r>
      <w:bookmarkEnd w:id="75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D4FEF" w:rsidRPr="001D4FEF" w:rsidRDefault="001D4FEF" w:rsidP="002732DA">
      <w:pPr>
        <w:rPr>
          <w:lang w:val="pt-BR"/>
        </w:rPr>
      </w:pPr>
    </w:p>
    <w:p w:rsidR="002732DA" w:rsidRPr="001D4FEF" w:rsidRDefault="002732DA" w:rsidP="002732DA">
      <w:pPr>
        <w:pStyle w:val="Ttulo1"/>
        <w:rPr>
          <w:rFonts w:ascii="Calibri" w:hAnsi="Calibri"/>
          <w:sz w:val="26"/>
          <w:lang w:val="pt-BR"/>
        </w:rPr>
      </w:pPr>
      <w:bookmarkStart w:id="76" w:name="_Toc242451470"/>
      <w:r w:rsidRPr="001D4FEF">
        <w:rPr>
          <w:rFonts w:ascii="Calibri" w:hAnsi="Calibri"/>
          <w:sz w:val="26"/>
          <w:lang w:val="pt-BR"/>
        </w:rPr>
        <w:t>Cobertura dos testes</w:t>
      </w:r>
      <w:bookmarkEnd w:id="76"/>
    </w:p>
    <w:p w:rsidR="002732DA" w:rsidRPr="001D4FEF" w:rsidRDefault="002732DA" w:rsidP="002732DA">
      <w:pPr>
        <w:rPr>
          <w:lang w:val="pt-BR"/>
        </w:rPr>
      </w:pPr>
    </w:p>
    <w:p w:rsidR="001D4FEF" w:rsidRPr="001D4FEF" w:rsidRDefault="001D4FEF">
      <w:pPr>
        <w:widowControl/>
        <w:spacing w:line="240" w:lineRule="auto"/>
        <w:rPr>
          <w:lang w:val="pt-BR"/>
        </w:rPr>
      </w:pPr>
      <w:r w:rsidRPr="001D4FEF">
        <w:rPr>
          <w:lang w:val="pt-BR"/>
        </w:rPr>
        <w:br w:type="page"/>
      </w:r>
    </w:p>
    <w:p w:rsidR="001173B8" w:rsidRDefault="001173B8" w:rsidP="001173B8">
      <w:pPr>
        <w:pStyle w:val="Ttulo1"/>
        <w:rPr>
          <w:rFonts w:ascii="Calibri" w:hAnsi="Calibri"/>
          <w:sz w:val="26"/>
          <w:lang w:val="pt-BR"/>
        </w:rPr>
      </w:pPr>
      <w:bookmarkStart w:id="77" w:name="_Toc242451471"/>
      <w:r w:rsidRPr="001D4FEF">
        <w:rPr>
          <w:rFonts w:ascii="Calibri" w:hAnsi="Calibri"/>
          <w:sz w:val="26"/>
          <w:lang w:val="pt-BR"/>
        </w:rPr>
        <w:lastRenderedPageBreak/>
        <w:t>Cronograma</w:t>
      </w:r>
      <w:bookmarkEnd w:id="70"/>
      <w:bookmarkEnd w:id="77"/>
    </w:p>
    <w:p w:rsidR="001E6E38" w:rsidRDefault="001E6E38" w:rsidP="001E6E38">
      <w:pPr>
        <w:rPr>
          <w:lang w:val="pt-BR"/>
        </w:rPr>
      </w:pPr>
      <w:r>
        <w:rPr>
          <w:lang w:val="pt-BR"/>
        </w:rPr>
        <w:t>Puta</w:t>
      </w:r>
    </w:p>
    <w:p w:rsidR="001E6E38" w:rsidRPr="001E6E38" w:rsidRDefault="001E6E38" w:rsidP="001E6E38">
      <w:pPr>
        <w:rPr>
          <w:lang w:val="pt-BR"/>
        </w:rPr>
      </w:pPr>
      <w:bookmarkStart w:id="78" w:name="_GoBack"/>
      <w:bookmarkEnd w:id="78"/>
    </w:p>
    <w:p w:rsidR="001173B8" w:rsidRPr="004349A4" w:rsidRDefault="001173B8" w:rsidP="00CC411E">
      <w:pPr>
        <w:rPr>
          <w:lang w:val="pt-BR"/>
        </w:rPr>
      </w:pPr>
    </w:p>
    <w:sectPr w:rsidR="001173B8" w:rsidRPr="004349A4" w:rsidSect="001173B8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7AB" w:rsidRDefault="004377AB">
      <w:pPr>
        <w:spacing w:line="240" w:lineRule="auto"/>
      </w:pPr>
      <w:r>
        <w:separator/>
      </w:r>
    </w:p>
  </w:endnote>
  <w:endnote w:type="continuationSeparator" w:id="0">
    <w:p w:rsidR="004377AB" w:rsidRDefault="00437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7AB" w:rsidRDefault="004377AB">
      <w:pPr>
        <w:spacing w:line="240" w:lineRule="auto"/>
      </w:pPr>
      <w:r>
        <w:separator/>
      </w:r>
    </w:p>
  </w:footnote>
  <w:footnote w:type="continuationSeparator" w:id="0">
    <w:p w:rsidR="004377AB" w:rsidRDefault="00437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Bdr>
        <w:top w:val="single" w:sz="6" w:space="1" w:color="auto"/>
      </w:pBdr>
    </w:pPr>
  </w:p>
  <w:p w:rsidR="00562868" w:rsidRDefault="00562868">
    <w:pPr>
      <w:pStyle w:val="Cabealho"/>
    </w:pPr>
  </w:p>
  <w:p w:rsidR="00562868" w:rsidRDefault="00562868"/>
  <w:p w:rsidR="00562868" w:rsidRDefault="00562868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68" w:rsidRDefault="0056286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12D7718E"/>
    <w:multiLevelType w:val="hybridMultilevel"/>
    <w:tmpl w:val="65922D58"/>
    <w:lvl w:ilvl="0" w:tplc="7BCE19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AEF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18AF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C9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223D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88F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0E0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5281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666C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307343"/>
    <w:multiLevelType w:val="hybridMultilevel"/>
    <w:tmpl w:val="F02C5A14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6553A0"/>
    <w:multiLevelType w:val="hybridMultilevel"/>
    <w:tmpl w:val="C3B8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B2C5A"/>
    <w:multiLevelType w:val="hybridMultilevel"/>
    <w:tmpl w:val="43D4AB28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AE06D8"/>
    <w:multiLevelType w:val="hybridMultilevel"/>
    <w:tmpl w:val="F24E4D78"/>
    <w:lvl w:ilvl="0" w:tplc="0409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43612"/>
    <w:multiLevelType w:val="hybridMultilevel"/>
    <w:tmpl w:val="1D7A2104"/>
    <w:lvl w:ilvl="0" w:tplc="A46E7F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E528E25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FB8F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16F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96EAC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50C9F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BC696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2E48D3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D8CCB0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8">
    <w:nsid w:val="4536748C"/>
    <w:multiLevelType w:val="hybridMultilevel"/>
    <w:tmpl w:val="3620CE8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D07E2D"/>
    <w:multiLevelType w:val="hybridMultilevel"/>
    <w:tmpl w:val="901616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5A73E31"/>
    <w:multiLevelType w:val="hybridMultilevel"/>
    <w:tmpl w:val="3A9A9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8F506F"/>
    <w:multiLevelType w:val="hybridMultilevel"/>
    <w:tmpl w:val="E4C04308"/>
    <w:lvl w:ilvl="0" w:tplc="BE86BE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BF92B9D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4102A4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48E85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BCE41B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B5AB3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7E18CC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9A211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B72399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484C5A"/>
    <w:multiLevelType w:val="hybridMultilevel"/>
    <w:tmpl w:val="B2AAD6F0"/>
    <w:lvl w:ilvl="0" w:tplc="47029A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406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8E66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72A3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462E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468F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F0D2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684F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29A6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070E9C"/>
    <w:multiLevelType w:val="hybridMultilevel"/>
    <w:tmpl w:val="74D6ADBA"/>
    <w:lvl w:ilvl="0" w:tplc="0A4ED442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6DAA987C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3B547584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CFD6C348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3C448BF2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4C90BCDA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A0520876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AD6FED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2F9CCE2A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4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8205A90"/>
    <w:multiLevelType w:val="hybridMultilevel"/>
    <w:tmpl w:val="0C66034A"/>
    <w:lvl w:ilvl="0" w:tplc="643A60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84E7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44C0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24B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C4C6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66C0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880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887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2125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BDA5BF4"/>
    <w:multiLevelType w:val="hybridMultilevel"/>
    <w:tmpl w:val="F02C5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C444A37"/>
    <w:multiLevelType w:val="hybridMultilevel"/>
    <w:tmpl w:val="C65E9804"/>
    <w:lvl w:ilvl="0" w:tplc="ABF43C36">
      <w:start w:val="1"/>
      <w:numFmt w:val="bullet"/>
      <w:lvlText w:val=""/>
      <w:lvlJc w:val="left"/>
      <w:pPr>
        <w:tabs>
          <w:tab w:val="num" w:pos="1070"/>
        </w:tabs>
        <w:ind w:left="1070" w:hanging="360"/>
      </w:pPr>
      <w:rPr>
        <w:rFonts w:ascii="Wingdings" w:hAnsi="Wingdings" w:hint="default"/>
      </w:rPr>
    </w:lvl>
    <w:lvl w:ilvl="1" w:tplc="73340DB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B3A8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A000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8A0E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2B433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5BECD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C4C6D2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9DADC0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0444391"/>
    <w:multiLevelType w:val="hybridMultilevel"/>
    <w:tmpl w:val="82EC0F96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1D12AC9"/>
    <w:multiLevelType w:val="hybridMultilevel"/>
    <w:tmpl w:val="DC9E4022"/>
    <w:lvl w:ilvl="0" w:tplc="0409000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D4300E"/>
    <w:multiLevelType w:val="hybridMultilevel"/>
    <w:tmpl w:val="8C62209E"/>
    <w:lvl w:ilvl="0" w:tplc="895CF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62C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D406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22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EC1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222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1C78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0E90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766DA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0A4A1D"/>
    <w:multiLevelType w:val="multilevel"/>
    <w:tmpl w:val="35904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Esti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B3D20E2"/>
    <w:multiLevelType w:val="hybridMultilevel"/>
    <w:tmpl w:val="8D5C81AC"/>
    <w:lvl w:ilvl="0" w:tplc="6B82F1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87D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E88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C208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5A4F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E20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2D6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9E670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5BC14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6"/>
  </w:num>
  <w:num w:numId="6">
    <w:abstractNumId w:val="18"/>
  </w:num>
  <w:num w:numId="7">
    <w:abstractNumId w:val="23"/>
  </w:num>
  <w:num w:numId="8">
    <w:abstractNumId w:val="1"/>
  </w:num>
  <w:num w:numId="9">
    <w:abstractNumId w:val="21"/>
  </w:num>
  <w:num w:numId="10">
    <w:abstractNumId w:val="16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22"/>
  </w:num>
  <w:num w:numId="17">
    <w:abstractNumId w:val="20"/>
  </w:num>
  <w:num w:numId="18">
    <w:abstractNumId w:val="19"/>
  </w:num>
  <w:num w:numId="19">
    <w:abstractNumId w:val="4"/>
  </w:num>
  <w:num w:numId="20">
    <w:abstractNumId w:val="17"/>
  </w:num>
  <w:num w:numId="21">
    <w:abstractNumId w:val="2"/>
  </w:num>
  <w:num w:numId="22">
    <w:abstractNumId w:val="8"/>
  </w:num>
  <w:num w:numId="23">
    <w:abstractNumId w:val="10"/>
  </w:num>
  <w:num w:numId="24">
    <w:abstractNumId w:val="9"/>
  </w:num>
  <w:num w:numId="25">
    <w:abstractNumId w:val="3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6374"/>
    <w:rsid w:val="00084E33"/>
    <w:rsid w:val="0009106A"/>
    <w:rsid w:val="000B0543"/>
    <w:rsid w:val="000B3506"/>
    <w:rsid w:val="000D5A8A"/>
    <w:rsid w:val="000F655F"/>
    <w:rsid w:val="0010379D"/>
    <w:rsid w:val="001173B8"/>
    <w:rsid w:val="0016692A"/>
    <w:rsid w:val="001B0575"/>
    <w:rsid w:val="001B375D"/>
    <w:rsid w:val="001D4FEF"/>
    <w:rsid w:val="001E6E38"/>
    <w:rsid w:val="00227DBD"/>
    <w:rsid w:val="002669DD"/>
    <w:rsid w:val="002732DA"/>
    <w:rsid w:val="00286506"/>
    <w:rsid w:val="00296374"/>
    <w:rsid w:val="003217B3"/>
    <w:rsid w:val="00326745"/>
    <w:rsid w:val="0038508A"/>
    <w:rsid w:val="003E64A3"/>
    <w:rsid w:val="004377AB"/>
    <w:rsid w:val="004D48C0"/>
    <w:rsid w:val="004E2B5B"/>
    <w:rsid w:val="00522B1B"/>
    <w:rsid w:val="005561BF"/>
    <w:rsid w:val="00562868"/>
    <w:rsid w:val="00564F18"/>
    <w:rsid w:val="00592CCF"/>
    <w:rsid w:val="005F3425"/>
    <w:rsid w:val="00673EF3"/>
    <w:rsid w:val="0067788C"/>
    <w:rsid w:val="006968C7"/>
    <w:rsid w:val="006D365A"/>
    <w:rsid w:val="0074521A"/>
    <w:rsid w:val="007879C3"/>
    <w:rsid w:val="007A38F1"/>
    <w:rsid w:val="007B4680"/>
    <w:rsid w:val="007E28C4"/>
    <w:rsid w:val="0081191E"/>
    <w:rsid w:val="00812F88"/>
    <w:rsid w:val="00824144"/>
    <w:rsid w:val="00825DD2"/>
    <w:rsid w:val="008967DA"/>
    <w:rsid w:val="008B4EB7"/>
    <w:rsid w:val="008D289F"/>
    <w:rsid w:val="008E7950"/>
    <w:rsid w:val="008F11E5"/>
    <w:rsid w:val="008F732C"/>
    <w:rsid w:val="00915622"/>
    <w:rsid w:val="00924BAC"/>
    <w:rsid w:val="009355E1"/>
    <w:rsid w:val="00962B5A"/>
    <w:rsid w:val="009960B3"/>
    <w:rsid w:val="009D3D4F"/>
    <w:rsid w:val="009F7193"/>
    <w:rsid w:val="00A46269"/>
    <w:rsid w:val="00A540B7"/>
    <w:rsid w:val="00AE3C99"/>
    <w:rsid w:val="00B062B3"/>
    <w:rsid w:val="00B20DA1"/>
    <w:rsid w:val="00B24E78"/>
    <w:rsid w:val="00B7019B"/>
    <w:rsid w:val="00BA3CB6"/>
    <w:rsid w:val="00BB73EC"/>
    <w:rsid w:val="00BC3C52"/>
    <w:rsid w:val="00BD25C5"/>
    <w:rsid w:val="00C27925"/>
    <w:rsid w:val="00C46157"/>
    <w:rsid w:val="00C72083"/>
    <w:rsid w:val="00CB23E7"/>
    <w:rsid w:val="00CC411E"/>
    <w:rsid w:val="00CD0E8A"/>
    <w:rsid w:val="00CF2D0D"/>
    <w:rsid w:val="00D05117"/>
    <w:rsid w:val="00D2657F"/>
    <w:rsid w:val="00D769F7"/>
    <w:rsid w:val="00D87C06"/>
    <w:rsid w:val="00DB1351"/>
    <w:rsid w:val="00E0247F"/>
    <w:rsid w:val="00E43331"/>
    <w:rsid w:val="00E445D7"/>
    <w:rsid w:val="00E61FFE"/>
    <w:rsid w:val="00E911BC"/>
    <w:rsid w:val="00EB108D"/>
    <w:rsid w:val="00EF792B"/>
    <w:rsid w:val="00F26F0E"/>
    <w:rsid w:val="00F378B6"/>
    <w:rsid w:val="00F4479D"/>
    <w:rsid w:val="00F47F03"/>
    <w:rsid w:val="00F81F06"/>
    <w:rsid w:val="00F822A2"/>
    <w:rsid w:val="00F96BCE"/>
    <w:rsid w:val="00FE3A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Corpo de texto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28650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86506"/>
    <w:pPr>
      <w:keepNext/>
      <w:numPr>
        <w:numId w:val="3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8650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8650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8650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86506"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86506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86506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86506"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86506"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86506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8650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8650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286506"/>
    <w:pPr>
      <w:ind w:left="900" w:hanging="900"/>
    </w:pPr>
  </w:style>
  <w:style w:type="paragraph" w:styleId="Sumrio1">
    <w:name w:val="toc 1"/>
    <w:basedOn w:val="Normal"/>
    <w:next w:val="Normal"/>
    <w:uiPriority w:val="39"/>
    <w:rsid w:val="00286506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rsid w:val="00286506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rsid w:val="00286506"/>
    <w:pPr>
      <w:ind w:left="400"/>
    </w:pPr>
    <w:rPr>
      <w:i/>
    </w:rPr>
  </w:style>
  <w:style w:type="paragraph" w:styleId="Cabealho">
    <w:name w:val="header"/>
    <w:basedOn w:val="Normal"/>
    <w:rsid w:val="0028650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28650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286506"/>
  </w:style>
  <w:style w:type="paragraph" w:customStyle="1" w:styleId="Bullet1">
    <w:name w:val="Bullet1"/>
    <w:basedOn w:val="Normal"/>
    <w:rsid w:val="00286506"/>
    <w:pPr>
      <w:ind w:left="720" w:hanging="432"/>
    </w:pPr>
  </w:style>
  <w:style w:type="paragraph" w:customStyle="1" w:styleId="Bullet2">
    <w:name w:val="Bullet2"/>
    <w:basedOn w:val="Normal"/>
    <w:rsid w:val="0028650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286506"/>
    <w:pPr>
      <w:keepLines/>
      <w:spacing w:after="120"/>
    </w:pPr>
  </w:style>
  <w:style w:type="paragraph" w:styleId="Corpodetexto">
    <w:name w:val="Body Text"/>
    <w:basedOn w:val="Normal"/>
    <w:link w:val="CorpodetextoChar"/>
    <w:rsid w:val="00286506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286506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286506"/>
    <w:rPr>
      <w:sz w:val="20"/>
      <w:vertAlign w:val="superscript"/>
    </w:rPr>
  </w:style>
  <w:style w:type="paragraph" w:styleId="Textodenotaderodap">
    <w:name w:val="footnote text"/>
    <w:basedOn w:val="Normal"/>
    <w:semiHidden/>
    <w:rsid w:val="0028650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8650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8650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28650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86506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uiPriority w:val="39"/>
    <w:semiHidden/>
    <w:rsid w:val="00286506"/>
    <w:pPr>
      <w:ind w:left="600"/>
    </w:pPr>
    <w:rPr>
      <w:sz w:val="18"/>
    </w:rPr>
  </w:style>
  <w:style w:type="paragraph" w:styleId="Sumrio5">
    <w:name w:val="toc 5"/>
    <w:basedOn w:val="Normal"/>
    <w:next w:val="Normal"/>
    <w:uiPriority w:val="39"/>
    <w:semiHidden/>
    <w:rsid w:val="00286506"/>
    <w:pPr>
      <w:ind w:left="800"/>
    </w:pPr>
    <w:rPr>
      <w:sz w:val="18"/>
    </w:rPr>
  </w:style>
  <w:style w:type="paragraph" w:styleId="Sumrio6">
    <w:name w:val="toc 6"/>
    <w:basedOn w:val="Normal"/>
    <w:next w:val="Normal"/>
    <w:uiPriority w:val="39"/>
    <w:semiHidden/>
    <w:rsid w:val="00286506"/>
    <w:pPr>
      <w:ind w:left="1000"/>
    </w:pPr>
    <w:rPr>
      <w:sz w:val="18"/>
    </w:rPr>
  </w:style>
  <w:style w:type="paragraph" w:styleId="Sumrio7">
    <w:name w:val="toc 7"/>
    <w:basedOn w:val="Normal"/>
    <w:next w:val="Normal"/>
    <w:uiPriority w:val="39"/>
    <w:semiHidden/>
    <w:rsid w:val="00286506"/>
    <w:pPr>
      <w:ind w:left="1200"/>
    </w:pPr>
    <w:rPr>
      <w:sz w:val="18"/>
    </w:rPr>
  </w:style>
  <w:style w:type="paragraph" w:styleId="Sumrio8">
    <w:name w:val="toc 8"/>
    <w:basedOn w:val="Normal"/>
    <w:next w:val="Normal"/>
    <w:uiPriority w:val="39"/>
    <w:semiHidden/>
    <w:rsid w:val="00286506"/>
    <w:pPr>
      <w:ind w:left="1400"/>
    </w:pPr>
    <w:rPr>
      <w:sz w:val="18"/>
    </w:rPr>
  </w:style>
  <w:style w:type="paragraph" w:styleId="Sumrio9">
    <w:name w:val="toc 9"/>
    <w:basedOn w:val="Normal"/>
    <w:next w:val="Normal"/>
    <w:uiPriority w:val="39"/>
    <w:semiHidden/>
    <w:rsid w:val="00286506"/>
    <w:pPr>
      <w:ind w:left="1600"/>
    </w:pPr>
    <w:rPr>
      <w:sz w:val="18"/>
    </w:rPr>
  </w:style>
  <w:style w:type="paragraph" w:styleId="Corpodetexto2">
    <w:name w:val="Body Text 2"/>
    <w:basedOn w:val="Normal"/>
    <w:semiHidden/>
    <w:rsid w:val="00286506"/>
    <w:rPr>
      <w:i/>
      <w:color w:val="0000FF"/>
    </w:rPr>
  </w:style>
  <w:style w:type="paragraph" w:styleId="Recuodecorpodetexto">
    <w:name w:val="Body Text Indent"/>
    <w:basedOn w:val="Normal"/>
    <w:semiHidden/>
    <w:rsid w:val="0028650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8650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86506"/>
    <w:pPr>
      <w:widowControl/>
      <w:numPr>
        <w:numId w:val="4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86506"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basedOn w:val="Fontepargpadro"/>
    <w:semiHidden/>
    <w:rsid w:val="00286506"/>
    <w:rPr>
      <w:color w:val="0000FF"/>
      <w:u w:val="single"/>
    </w:rPr>
  </w:style>
  <w:style w:type="paragraph" w:customStyle="1" w:styleId="Subttulo1">
    <w:name w:val="Subtítulo1"/>
    <w:basedOn w:val="Ttulo"/>
    <w:rsid w:val="00286506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rsid w:val="00286506"/>
    <w:pPr>
      <w:widowControl/>
      <w:spacing w:line="240" w:lineRule="auto"/>
    </w:pPr>
  </w:style>
  <w:style w:type="paragraph" w:styleId="Data">
    <w:name w:val="Date"/>
    <w:basedOn w:val="Normal"/>
    <w:semiHidden/>
    <w:rsid w:val="00286506"/>
    <w:pPr>
      <w:widowControl/>
      <w:spacing w:line="240" w:lineRule="auto"/>
    </w:pPr>
  </w:style>
  <w:style w:type="paragraph" w:customStyle="1" w:styleId="Hierarchy">
    <w:name w:val="Hierarchy"/>
    <w:basedOn w:val="Normal"/>
    <w:rsid w:val="00286506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rsid w:val="00286506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basedOn w:val="Fontepargpadro"/>
    <w:semiHidden/>
    <w:rsid w:val="00286506"/>
    <w:rPr>
      <w:sz w:val="16"/>
    </w:rPr>
  </w:style>
  <w:style w:type="paragraph" w:styleId="Textodecomentrio">
    <w:name w:val="annotation text"/>
    <w:basedOn w:val="Normal"/>
    <w:semiHidden/>
    <w:rsid w:val="00286506"/>
    <w:pPr>
      <w:widowControl/>
      <w:spacing w:line="240" w:lineRule="auto"/>
    </w:pPr>
  </w:style>
  <w:style w:type="paragraph" w:styleId="TextosemFormatao">
    <w:name w:val="Plain Text"/>
    <w:basedOn w:val="Normal"/>
    <w:semiHidden/>
    <w:rsid w:val="00286506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rsid w:val="00286506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rsid w:val="00286506"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rsid w:val="00286506"/>
    <w:pPr>
      <w:ind w:left="200" w:hanging="200"/>
    </w:pPr>
  </w:style>
  <w:style w:type="paragraph" w:styleId="Remissivo2">
    <w:name w:val="index 2"/>
    <w:basedOn w:val="Normal"/>
    <w:next w:val="Normal"/>
    <w:autoRedefine/>
    <w:semiHidden/>
    <w:rsid w:val="00286506"/>
    <w:pPr>
      <w:ind w:left="400" w:hanging="200"/>
    </w:pPr>
  </w:style>
  <w:style w:type="paragraph" w:styleId="Remissivo3">
    <w:name w:val="index 3"/>
    <w:basedOn w:val="Normal"/>
    <w:next w:val="Normal"/>
    <w:autoRedefine/>
    <w:semiHidden/>
    <w:rsid w:val="00286506"/>
    <w:pPr>
      <w:ind w:left="600" w:hanging="200"/>
    </w:pPr>
  </w:style>
  <w:style w:type="paragraph" w:styleId="Remissivo4">
    <w:name w:val="index 4"/>
    <w:basedOn w:val="Normal"/>
    <w:next w:val="Normal"/>
    <w:autoRedefine/>
    <w:semiHidden/>
    <w:rsid w:val="00286506"/>
    <w:pPr>
      <w:ind w:left="800" w:hanging="200"/>
    </w:pPr>
  </w:style>
  <w:style w:type="paragraph" w:styleId="Remissivo5">
    <w:name w:val="index 5"/>
    <w:basedOn w:val="Normal"/>
    <w:next w:val="Normal"/>
    <w:autoRedefine/>
    <w:semiHidden/>
    <w:rsid w:val="00286506"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rsid w:val="00286506"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rsid w:val="00286506"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rsid w:val="00286506"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rsid w:val="00286506"/>
    <w:pPr>
      <w:ind w:left="1800" w:hanging="200"/>
    </w:pPr>
  </w:style>
  <w:style w:type="paragraph" w:styleId="Ttulodendiceremissivo">
    <w:name w:val="index heading"/>
    <w:basedOn w:val="Normal"/>
    <w:next w:val="Remissivo1"/>
    <w:semiHidden/>
    <w:rsid w:val="00286506"/>
  </w:style>
  <w:style w:type="table" w:styleId="Tabelacomgrade">
    <w:name w:val="Table Grid"/>
    <w:basedOn w:val="Tabelanormal"/>
    <w:uiPriority w:val="59"/>
    <w:rsid w:val="00CE2D6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21">
    <w:name w:val="Lista Clara - Ênfase 21"/>
    <w:basedOn w:val="Tabelanormal"/>
    <w:uiPriority w:val="61"/>
    <w:rsid w:val="00CE2D64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SombreamentoMdio2-nfase21">
    <w:name w:val="Sombreamento Médio 2 - Ênfase 21"/>
    <w:basedOn w:val="Tabelanormal"/>
    <w:uiPriority w:val="64"/>
    <w:rsid w:val="008C415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mentoClaro-nfase21">
    <w:name w:val="Sombreamento Claro - Ênfase 21"/>
    <w:basedOn w:val="Tabelanormal"/>
    <w:uiPriority w:val="60"/>
    <w:rsid w:val="003C1A89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mentoClaro1">
    <w:name w:val="Sombreamento Claro1"/>
    <w:basedOn w:val="Tabelanormal"/>
    <w:uiPriority w:val="60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olorido-nfase61">
    <w:name w:val="Sombreamento Colorido - Ênfase 61"/>
    <w:basedOn w:val="Tabelanormal"/>
    <w:uiPriority w:val="71"/>
    <w:rsid w:val="003C1A89"/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GradeMdia2-nfase61">
    <w:name w:val="Grade Média 2 - Ênfase 61"/>
    <w:basedOn w:val="Tabelanormal"/>
    <w:uiPriority w:val="68"/>
    <w:rsid w:val="003C1A89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GradeMdia1-nfase61">
    <w:name w:val="Grade Média 1 - Ênfase 61"/>
    <w:basedOn w:val="Tabelanormal"/>
    <w:uiPriority w:val="67"/>
    <w:rsid w:val="003C1A89"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Estilo2">
    <w:name w:val="Estilo2"/>
    <w:basedOn w:val="Ttulo2"/>
    <w:link w:val="Estilo2Char"/>
    <w:qFormat/>
    <w:rsid w:val="00025D07"/>
    <w:pPr>
      <w:widowControl/>
      <w:numPr>
        <w:numId w:val="16"/>
      </w:numPr>
      <w:tabs>
        <w:tab w:val="left" w:pos="993"/>
      </w:tabs>
      <w:spacing w:before="240" w:line="276" w:lineRule="auto"/>
    </w:pPr>
    <w:rPr>
      <w:rFonts w:ascii="Cambria" w:hAnsi="Cambria"/>
      <w:bCs/>
      <w:iCs/>
      <w:color w:val="365F91"/>
      <w:sz w:val="28"/>
      <w:szCs w:val="28"/>
      <w:lang w:val="pt-BR"/>
    </w:rPr>
  </w:style>
  <w:style w:type="character" w:customStyle="1" w:styleId="Estilo2Char">
    <w:name w:val="Estilo2 Char"/>
    <w:basedOn w:val="Fontepargpadro"/>
    <w:link w:val="Estilo2"/>
    <w:rsid w:val="00025D07"/>
    <w:rPr>
      <w:rFonts w:ascii="Cambria" w:hAnsi="Cambria"/>
      <w:b/>
      <w:bCs/>
      <w:iCs/>
      <w:color w:val="365F91"/>
      <w:sz w:val="28"/>
      <w:szCs w:val="28"/>
      <w:lang w:eastAsia="en-US"/>
    </w:rPr>
  </w:style>
  <w:style w:type="paragraph" w:customStyle="1" w:styleId="Estilo3">
    <w:name w:val="Estilo3"/>
    <w:basedOn w:val="Ttulo3"/>
    <w:qFormat/>
    <w:rsid w:val="00025D07"/>
    <w:pPr>
      <w:widowControl/>
      <w:numPr>
        <w:numId w:val="16"/>
      </w:numPr>
      <w:spacing w:before="240" w:line="276" w:lineRule="auto"/>
    </w:pPr>
    <w:rPr>
      <w:rFonts w:ascii="Cambria" w:hAnsi="Cambria"/>
      <w:b/>
      <w:bCs/>
      <w:i w:val="0"/>
      <w:color w:val="365F91"/>
      <w:sz w:val="26"/>
      <w:szCs w:val="26"/>
      <w:lang w:val="pt-BR"/>
    </w:rPr>
  </w:style>
  <w:style w:type="character" w:customStyle="1" w:styleId="CorpodetextoChar">
    <w:name w:val="Body Text Char"/>
    <w:basedOn w:val="Fontepargpadro"/>
    <w:link w:val="Corpodetexto"/>
    <w:rsid w:val="008A5721"/>
  </w:style>
  <w:style w:type="paragraph" w:customStyle="1" w:styleId="Lista2">
    <w:name w:val="Lista2"/>
    <w:basedOn w:val="Corpodetexto"/>
    <w:link w:val="Lista2Char"/>
    <w:qFormat/>
    <w:rsid w:val="00CF019C"/>
    <w:pPr>
      <w:spacing w:after="0"/>
      <w:ind w:left="0"/>
      <w:jc w:val="both"/>
    </w:pPr>
    <w:rPr>
      <w:rFonts w:ascii="Calibri" w:hAnsi="Calibri"/>
      <w:sz w:val="22"/>
      <w:lang w:val="pt-BR" w:eastAsia="pt-BR"/>
    </w:rPr>
  </w:style>
  <w:style w:type="character" w:customStyle="1" w:styleId="Lista2Char">
    <w:name w:val="Lista2 Char"/>
    <w:basedOn w:val="CorpodetextoChar"/>
    <w:link w:val="Lista2"/>
    <w:rsid w:val="00CF019C"/>
    <w:rPr>
      <w:rFonts w:ascii="Calibri" w:hAnsi="Calibri"/>
      <w:sz w:val="22"/>
      <w:lang w:val="pt-BR" w:eastAsia="pt-BR"/>
    </w:rPr>
  </w:style>
  <w:style w:type="paragraph" w:customStyle="1" w:styleId="titulo">
    <w:name w:val="titulo"/>
    <w:basedOn w:val="Normal"/>
    <w:next w:val="Normal"/>
    <w:rsid w:val="00EB108D"/>
    <w:pPr>
      <w:widowControl/>
      <w:spacing w:before="5280" w:after="60" w:line="240" w:lineRule="auto"/>
      <w:jc w:val="right"/>
    </w:pPr>
    <w:rPr>
      <w:rFonts w:ascii="Arial" w:hAnsi="Arial"/>
      <w:b/>
      <w:sz w:val="36"/>
      <w:lang w:val="pt-BR" w:eastAsia="pt-BR"/>
    </w:rPr>
  </w:style>
  <w:style w:type="paragraph" w:customStyle="1" w:styleId="sistema">
    <w:name w:val="sistema"/>
    <w:basedOn w:val="titulo"/>
    <w:rsid w:val="00EB108D"/>
    <w:pPr>
      <w:spacing w:before="0" w:after="240"/>
    </w:pPr>
    <w:rPr>
      <w:i/>
    </w:rPr>
  </w:style>
  <w:style w:type="paragraph" w:customStyle="1" w:styleId="TitleCover">
    <w:name w:val="Title Cover"/>
    <w:basedOn w:val="Normal"/>
    <w:next w:val="Normal"/>
    <w:rsid w:val="00EB108D"/>
    <w:pPr>
      <w:keepNext/>
      <w:keepLines/>
      <w:widowControl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</w:pPr>
    <w:rPr>
      <w:rFonts w:ascii="Arial Black" w:hAnsi="Arial Black"/>
      <w:b/>
      <w:spacing w:val="-48"/>
      <w:kern w:val="28"/>
      <w:sz w:val="64"/>
      <w:lang w:val="pt-BR"/>
    </w:rPr>
  </w:style>
  <w:style w:type="paragraph" w:styleId="SemEspaamento">
    <w:name w:val="No Spacing"/>
    <w:qFormat/>
    <w:rsid w:val="00EB108D"/>
    <w:pPr>
      <w:widowControl w:val="0"/>
    </w:pPr>
    <w:rPr>
      <w:lang w:val="en-US" w:eastAsia="en-US"/>
    </w:rPr>
  </w:style>
  <w:style w:type="character" w:styleId="Forte">
    <w:name w:val="Strong"/>
    <w:basedOn w:val="Fontepargpadro"/>
    <w:uiPriority w:val="22"/>
    <w:qFormat/>
    <w:rsid w:val="002669DD"/>
    <w:rPr>
      <w:b/>
      <w:bCs/>
    </w:rPr>
  </w:style>
  <w:style w:type="character" w:customStyle="1" w:styleId="apple-converted-space">
    <w:name w:val="apple-converted-space"/>
    <w:basedOn w:val="Fontepargpadro"/>
    <w:rsid w:val="00266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26</TotalTime>
  <Pages>14</Pages>
  <Words>738</Words>
  <Characters>3989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Teste</vt:lpstr>
      <vt:lpstr>Plano de Teste</vt:lpstr>
    </vt:vector>
  </TitlesOfParts>
  <Company>Tech Tur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lastModifiedBy>Andre</cp:lastModifiedBy>
  <cp:revision>7</cp:revision>
  <cp:lastPrinted>2004-07-30T18:38:00Z</cp:lastPrinted>
  <dcterms:created xsi:type="dcterms:W3CDTF">2013-10-03T23:15:00Z</dcterms:created>
  <dcterms:modified xsi:type="dcterms:W3CDTF">2013-10-31T21:41:00Z</dcterms:modified>
</cp:coreProperties>
</file>